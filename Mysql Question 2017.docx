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9F3" w:rsidRPr="005F69F3" w:rsidRDefault="005F69F3" w:rsidP="00F9756C">
      <w:pPr>
        <w:spacing w:after="0" w:line="240" w:lineRule="auto"/>
        <w:rPr>
          <w:rFonts w:ascii="Helvetica" w:hAnsi="Helvetica"/>
          <w:b/>
          <w:color w:val="000000"/>
          <w:sz w:val="24"/>
          <w:szCs w:val="24"/>
          <w:shd w:val="clear" w:color="auto" w:fill="FFFFFF"/>
        </w:rPr>
      </w:pPr>
      <w:r w:rsidRPr="005F69F3">
        <w:rPr>
          <w:rFonts w:ascii="Helvetica" w:hAnsi="Helvetica"/>
          <w:b/>
          <w:color w:val="000000"/>
          <w:sz w:val="24"/>
          <w:szCs w:val="24"/>
          <w:shd w:val="clear" w:color="auto" w:fill="FFFFFF"/>
        </w:rPr>
        <w:t xml:space="preserve">Indexes </w:t>
      </w:r>
      <w:r>
        <w:rPr>
          <w:rFonts w:ascii="Helvetica" w:hAnsi="Helvetica"/>
          <w:b/>
          <w:color w:val="000000"/>
          <w:sz w:val="24"/>
          <w:szCs w:val="24"/>
          <w:shd w:val="clear" w:color="auto" w:fill="FFFFFF"/>
        </w:rPr>
        <w:t>:</w:t>
      </w:r>
      <w:bookmarkStart w:id="0" w:name="_GoBack"/>
      <w:bookmarkEnd w:id="0"/>
    </w:p>
    <w:p w:rsidR="005F69F3" w:rsidRDefault="005F69F3" w:rsidP="00F9756C">
      <w:pPr>
        <w:spacing w:after="0" w:line="240" w:lineRule="auto"/>
        <w:rPr>
          <w:rFonts w:ascii="Helvetica" w:hAnsi="Helvetica"/>
          <w:color w:val="000000"/>
          <w:shd w:val="clear" w:color="auto" w:fill="FFFFFF"/>
        </w:rPr>
      </w:pPr>
      <w:r>
        <w:rPr>
          <w:rFonts w:ascii="Helvetica" w:hAnsi="Helvetica"/>
          <w:color w:val="000000"/>
          <w:shd w:val="clear" w:color="auto" w:fill="FFFFFF"/>
        </w:rPr>
        <w:t>Indexes are associated with a specific column. They help in speeding up search operations.if an index is not present, MYSql has to search each and every row, if an index is present, and the corresponding row can be looked. Most of the indexes like primary key, unique, index are stored in B TREES.</w:t>
      </w:r>
    </w:p>
    <w:p w:rsidR="005F69F3" w:rsidRDefault="005F69F3" w:rsidP="00F9756C">
      <w:pPr>
        <w:spacing w:after="0" w:line="240" w:lineRule="auto"/>
        <w:rPr>
          <w:rFonts w:ascii="Verdana" w:eastAsia="Times New Roman" w:hAnsi="Verdana" w:cs="Times New Roman"/>
          <w:b/>
          <w:bCs/>
          <w:color w:val="222222"/>
          <w:sz w:val="20"/>
          <w:szCs w:val="20"/>
          <w:shd w:val="clear" w:color="auto" w:fill="FFFFFF"/>
        </w:rPr>
      </w:pPr>
    </w:p>
    <w:p w:rsidR="005F69F3" w:rsidRDefault="005F69F3" w:rsidP="00F9756C">
      <w:pPr>
        <w:spacing w:after="0" w:line="240" w:lineRule="auto"/>
        <w:rPr>
          <w:rFonts w:ascii="Verdana" w:eastAsia="Times New Roman" w:hAnsi="Verdana" w:cs="Times New Roman"/>
          <w:b/>
          <w:bCs/>
          <w:color w:val="222222"/>
          <w:sz w:val="20"/>
          <w:szCs w:val="20"/>
          <w:shd w:val="clear" w:color="auto" w:fill="FFFFFF"/>
        </w:rPr>
      </w:pPr>
    </w:p>
    <w:p w:rsidR="00F9756C" w:rsidRPr="00F9756C" w:rsidRDefault="00F9756C" w:rsidP="00F9756C">
      <w:pPr>
        <w:spacing w:after="0" w:line="240" w:lineRule="auto"/>
        <w:rPr>
          <w:rFonts w:ascii="Verdana" w:eastAsia="Times New Roman" w:hAnsi="Verdana" w:cs="Times New Roman"/>
          <w:b/>
          <w:bCs/>
          <w:color w:val="222222"/>
          <w:sz w:val="20"/>
          <w:szCs w:val="20"/>
          <w:shd w:val="clear" w:color="auto" w:fill="FFFFFF"/>
        </w:rPr>
      </w:pPr>
      <w:r w:rsidRPr="00F9756C">
        <w:rPr>
          <w:rFonts w:ascii="Verdana" w:eastAsia="Times New Roman" w:hAnsi="Verdana" w:cs="Times New Roman"/>
          <w:b/>
          <w:bCs/>
          <w:color w:val="222222"/>
          <w:sz w:val="20"/>
          <w:szCs w:val="20"/>
          <w:shd w:val="clear" w:color="auto" w:fill="FFFFFF"/>
        </w:rPr>
        <w:t>You are reinventing the wheel. Check out the mysqlimport tool, which comes with MySQL. It is an efficient tool for importing CSV data files.</w:t>
      </w:r>
    </w:p>
    <w:p w:rsidR="00F9756C" w:rsidRPr="00F9756C" w:rsidRDefault="00F9756C" w:rsidP="00F9756C">
      <w:pPr>
        <w:spacing w:after="0" w:line="240" w:lineRule="auto"/>
        <w:rPr>
          <w:rFonts w:ascii="Verdana" w:eastAsia="Times New Roman" w:hAnsi="Verdana" w:cs="Times New Roman"/>
          <w:b/>
          <w:bCs/>
          <w:color w:val="222222"/>
          <w:sz w:val="20"/>
          <w:szCs w:val="20"/>
          <w:shd w:val="clear" w:color="auto" w:fill="FFFFFF"/>
        </w:rPr>
      </w:pPr>
    </w:p>
    <w:p w:rsidR="00F9756C" w:rsidRPr="00F9756C" w:rsidRDefault="00F9756C" w:rsidP="00F9756C">
      <w:pPr>
        <w:spacing w:after="0" w:line="240" w:lineRule="auto"/>
        <w:rPr>
          <w:rFonts w:ascii="Verdana" w:eastAsia="Times New Roman" w:hAnsi="Verdana" w:cs="Times New Roman"/>
          <w:b/>
          <w:bCs/>
          <w:color w:val="222222"/>
          <w:sz w:val="20"/>
          <w:szCs w:val="20"/>
          <w:shd w:val="clear" w:color="auto" w:fill="FFFFFF"/>
        </w:rPr>
      </w:pPr>
      <w:r w:rsidRPr="00F9756C">
        <w:rPr>
          <w:rFonts w:ascii="Verdana" w:eastAsia="Times New Roman" w:hAnsi="Verdana" w:cs="Times New Roman"/>
          <w:b/>
          <w:bCs/>
          <w:color w:val="222222"/>
          <w:sz w:val="20"/>
          <w:szCs w:val="20"/>
          <w:shd w:val="clear" w:color="auto" w:fill="FFFFFF"/>
        </w:rPr>
        <w:t>mysqlimport is a command-line interface for the LOAD DATA LOCAL INFILE SQL statement.</w:t>
      </w:r>
    </w:p>
    <w:p w:rsidR="00F9756C" w:rsidRPr="00F9756C" w:rsidRDefault="00F9756C" w:rsidP="00F9756C">
      <w:pPr>
        <w:spacing w:after="0" w:line="240" w:lineRule="auto"/>
        <w:rPr>
          <w:rFonts w:ascii="Verdana" w:eastAsia="Times New Roman" w:hAnsi="Verdana" w:cs="Times New Roman"/>
          <w:b/>
          <w:bCs/>
          <w:color w:val="222222"/>
          <w:sz w:val="20"/>
          <w:szCs w:val="20"/>
          <w:shd w:val="clear" w:color="auto" w:fill="FFFFFF"/>
        </w:rPr>
      </w:pPr>
    </w:p>
    <w:p w:rsidR="00F9756C" w:rsidRPr="00F9756C" w:rsidRDefault="00F9756C" w:rsidP="00F9756C">
      <w:pPr>
        <w:spacing w:after="0" w:line="240" w:lineRule="auto"/>
        <w:rPr>
          <w:rFonts w:ascii="Verdana" w:eastAsia="Times New Roman" w:hAnsi="Verdana" w:cs="Times New Roman"/>
          <w:b/>
          <w:bCs/>
          <w:color w:val="222222"/>
          <w:sz w:val="20"/>
          <w:szCs w:val="20"/>
          <w:shd w:val="clear" w:color="auto" w:fill="FFFFFF"/>
        </w:rPr>
      </w:pPr>
      <w:r w:rsidRPr="00F9756C">
        <w:rPr>
          <w:rFonts w:ascii="Verdana" w:eastAsia="Times New Roman" w:hAnsi="Verdana" w:cs="Times New Roman"/>
          <w:b/>
          <w:bCs/>
          <w:color w:val="222222"/>
          <w:sz w:val="20"/>
          <w:szCs w:val="20"/>
          <w:shd w:val="clear" w:color="auto" w:fill="FFFFFF"/>
        </w:rPr>
        <w:t>Either should run 10-20x faster than doing INSERT row by row.</w:t>
      </w:r>
    </w:p>
    <w:p w:rsidR="00F9756C" w:rsidRDefault="00F9756C" w:rsidP="00F9756C">
      <w:pPr>
        <w:spacing w:after="0" w:line="240" w:lineRule="auto"/>
        <w:rPr>
          <w:rFonts w:ascii="Verdana" w:eastAsia="Times New Roman" w:hAnsi="Verdana" w:cs="Times New Roman"/>
          <w:b/>
          <w:bCs/>
          <w:color w:val="222222"/>
          <w:sz w:val="25"/>
          <w:szCs w:val="25"/>
          <w:shd w:val="clear" w:color="auto" w:fill="FFFFFF"/>
        </w:rPr>
      </w:pPr>
    </w:p>
    <w:p w:rsidR="00FD23FD" w:rsidRDefault="00FD23FD" w:rsidP="00F9756C">
      <w:pPr>
        <w:spacing w:after="0" w:line="240" w:lineRule="auto"/>
        <w:rPr>
          <w:rFonts w:ascii="Verdana" w:eastAsia="Times New Roman" w:hAnsi="Verdana" w:cs="Times New Roman"/>
          <w:b/>
          <w:bCs/>
          <w:color w:val="222222"/>
          <w:sz w:val="25"/>
          <w:szCs w:val="25"/>
          <w:shd w:val="clear" w:color="auto" w:fill="FFFFFF"/>
        </w:rPr>
      </w:pPr>
    </w:p>
    <w:p w:rsidR="00FD23FD" w:rsidRPr="00FD23FD" w:rsidRDefault="005F69F3" w:rsidP="00FD23FD">
      <w:pPr>
        <w:shd w:val="clear" w:color="auto" w:fill="FFFFFF"/>
        <w:spacing w:after="0" w:line="240" w:lineRule="auto"/>
        <w:textAlignment w:val="baseline"/>
        <w:outlineLvl w:val="0"/>
        <w:rPr>
          <w:rFonts w:ascii="Arial" w:eastAsia="Times New Roman" w:hAnsi="Arial" w:cs="Arial"/>
          <w:b/>
          <w:bCs/>
          <w:color w:val="242729"/>
          <w:kern w:val="36"/>
          <w:sz w:val="33"/>
          <w:szCs w:val="33"/>
        </w:rPr>
      </w:pPr>
      <w:hyperlink r:id="rId6" w:history="1">
        <w:r w:rsidR="00FD23FD" w:rsidRPr="00FD23FD">
          <w:rPr>
            <w:rFonts w:ascii="inherit" w:eastAsia="Times New Roman" w:hAnsi="inherit" w:cs="Arial"/>
            <w:color w:val="242729"/>
            <w:kern w:val="36"/>
            <w:sz w:val="36"/>
            <w:szCs w:val="36"/>
            <w:bdr w:val="none" w:sz="0" w:space="0" w:color="auto" w:frame="1"/>
          </w:rPr>
          <w:t>How to save other languages in mysql table?</w:t>
        </w:r>
      </w:hyperlink>
    </w:p>
    <w:p w:rsidR="00FD23FD" w:rsidRPr="00FD23FD" w:rsidRDefault="00FD23FD" w:rsidP="00FD23FD">
      <w:pPr>
        <w:shd w:val="clear" w:color="auto" w:fill="FFFFFF"/>
        <w:spacing w:after="240" w:line="240" w:lineRule="auto"/>
        <w:textAlignment w:val="baseline"/>
        <w:rPr>
          <w:rFonts w:ascii="Arial" w:eastAsia="Times New Roman" w:hAnsi="Arial" w:cs="Arial"/>
          <w:color w:val="242729"/>
          <w:sz w:val="23"/>
          <w:szCs w:val="23"/>
        </w:rPr>
      </w:pPr>
      <w:r w:rsidRPr="00FD23FD">
        <w:rPr>
          <w:rFonts w:ascii="Arial" w:eastAsia="Times New Roman" w:hAnsi="Arial" w:cs="Arial"/>
          <w:color w:val="242729"/>
          <w:sz w:val="23"/>
          <w:szCs w:val="23"/>
        </w:rPr>
        <w:t>You need to store all text as UTF8, then you'll be able to see Hindi characters. You can update a column to use UTF8 with a query like the following:</w:t>
      </w:r>
    </w:p>
    <w:p w:rsidR="00FD23FD" w:rsidRPr="00FD23FD" w:rsidRDefault="00FD23FD" w:rsidP="00FD23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FD23FD">
        <w:rPr>
          <w:rFonts w:ascii="inherit" w:eastAsia="Times New Roman" w:hAnsi="inherit" w:cs="Consolas"/>
          <w:color w:val="303336"/>
          <w:sz w:val="20"/>
          <w:szCs w:val="20"/>
          <w:bdr w:val="none" w:sz="0" w:space="0" w:color="auto" w:frame="1"/>
          <w:shd w:val="clear" w:color="auto" w:fill="EFF0F1"/>
        </w:rPr>
        <w:t>ALTER TABLE posts MODIFY title VARCHAR(</w:t>
      </w:r>
      <w:r w:rsidRPr="00FD23FD">
        <w:rPr>
          <w:rFonts w:ascii="inherit" w:eastAsia="Times New Roman" w:hAnsi="inherit" w:cs="Consolas"/>
          <w:color w:val="7D2727"/>
          <w:sz w:val="20"/>
          <w:szCs w:val="20"/>
          <w:bdr w:val="none" w:sz="0" w:space="0" w:color="auto" w:frame="1"/>
          <w:shd w:val="clear" w:color="auto" w:fill="EFF0F1"/>
        </w:rPr>
        <w:t>255</w:t>
      </w:r>
      <w:r w:rsidRPr="00FD23FD">
        <w:rPr>
          <w:rFonts w:ascii="inherit" w:eastAsia="Times New Roman" w:hAnsi="inherit" w:cs="Consolas"/>
          <w:color w:val="303336"/>
          <w:sz w:val="20"/>
          <w:szCs w:val="20"/>
          <w:bdr w:val="none" w:sz="0" w:space="0" w:color="auto" w:frame="1"/>
          <w:shd w:val="clear" w:color="auto" w:fill="EFF0F1"/>
        </w:rPr>
        <w:t>) CHARACTER SET UTF8;</w:t>
      </w:r>
    </w:p>
    <w:p w:rsidR="00FD23FD" w:rsidRPr="00FD23FD" w:rsidRDefault="00FD23FD" w:rsidP="00FD23FD">
      <w:pPr>
        <w:shd w:val="clear" w:color="auto" w:fill="FFFFFF"/>
        <w:spacing w:after="0" w:line="240" w:lineRule="auto"/>
        <w:textAlignment w:val="baseline"/>
        <w:rPr>
          <w:rFonts w:ascii="Arial" w:eastAsia="Times New Roman" w:hAnsi="Arial" w:cs="Arial"/>
          <w:color w:val="242729"/>
          <w:sz w:val="23"/>
          <w:szCs w:val="23"/>
        </w:rPr>
      </w:pPr>
      <w:r w:rsidRPr="00FD23FD">
        <w:rPr>
          <w:rFonts w:ascii="Arial" w:eastAsia="Times New Roman" w:hAnsi="Arial" w:cs="Arial"/>
          <w:color w:val="242729"/>
          <w:sz w:val="23"/>
          <w:szCs w:val="23"/>
        </w:rPr>
        <w:t>Since you use PHP, make sure that all your PHP scripts are saved as UTF8. You can also set the </w:t>
      </w:r>
      <w:hyperlink r:id="rId7" w:history="1">
        <w:r w:rsidRPr="00FD23FD">
          <w:rPr>
            <w:rFonts w:ascii="inherit" w:eastAsia="Times New Roman" w:hAnsi="inherit" w:cs="Arial"/>
            <w:color w:val="005999"/>
            <w:sz w:val="23"/>
            <w:szCs w:val="23"/>
            <w:u w:val="single"/>
            <w:bdr w:val="none" w:sz="0" w:space="0" w:color="auto" w:frame="1"/>
          </w:rPr>
          <w:t>connection charset</w:t>
        </w:r>
      </w:hyperlink>
      <w:r w:rsidRPr="00FD23FD">
        <w:rPr>
          <w:rFonts w:ascii="Arial" w:eastAsia="Times New Roman" w:hAnsi="Arial" w:cs="Arial"/>
          <w:color w:val="242729"/>
          <w:sz w:val="23"/>
          <w:szCs w:val="23"/>
        </w:rPr>
        <w:t> with the following query:</w:t>
      </w:r>
    </w:p>
    <w:p w:rsidR="00FD23FD" w:rsidRDefault="00FD23FD" w:rsidP="00F9756C">
      <w:pPr>
        <w:spacing w:after="0" w:line="240" w:lineRule="auto"/>
        <w:rPr>
          <w:rFonts w:ascii="Verdana" w:eastAsia="Times New Roman" w:hAnsi="Verdana" w:cs="Times New Roman"/>
          <w:b/>
          <w:bCs/>
          <w:color w:val="222222"/>
          <w:sz w:val="25"/>
          <w:szCs w:val="25"/>
          <w:shd w:val="clear" w:color="auto" w:fill="FFFFFF"/>
        </w:rPr>
      </w:pPr>
    </w:p>
    <w:p w:rsidR="00F9756C" w:rsidRDefault="00F9756C" w:rsidP="00F655D4">
      <w:pPr>
        <w:spacing w:after="0" w:line="240" w:lineRule="auto"/>
        <w:rPr>
          <w:rFonts w:ascii="Verdana" w:eastAsia="Times New Roman" w:hAnsi="Verdana" w:cs="Times New Roman"/>
          <w:b/>
          <w:bCs/>
          <w:color w:val="222222"/>
          <w:sz w:val="25"/>
          <w:szCs w:val="25"/>
          <w:shd w:val="clear" w:color="auto" w:fill="FFFFFF"/>
        </w:rPr>
      </w:pPr>
    </w:p>
    <w:p w:rsidR="00F655D4" w:rsidRPr="00F655D4" w:rsidRDefault="00F655D4" w:rsidP="00F655D4">
      <w:pPr>
        <w:spacing w:after="0" w:line="240" w:lineRule="auto"/>
        <w:rPr>
          <w:rFonts w:ascii="Times New Roman" w:eastAsia="Times New Roman" w:hAnsi="Times New Roman" w:cs="Times New Roman"/>
          <w:sz w:val="24"/>
          <w:szCs w:val="24"/>
        </w:rPr>
      </w:pPr>
      <w:r w:rsidRPr="00F655D4">
        <w:rPr>
          <w:rFonts w:ascii="Verdana" w:eastAsia="Times New Roman" w:hAnsi="Verdana" w:cs="Times New Roman"/>
          <w:b/>
          <w:bCs/>
          <w:color w:val="222222"/>
          <w:sz w:val="25"/>
          <w:szCs w:val="25"/>
          <w:shd w:val="clear" w:color="auto" w:fill="FFFFFF"/>
        </w:rPr>
        <w:t>Question: What are Heap tables?</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HEAP tables are</w:t>
      </w:r>
      <w:r w:rsidRPr="00F655D4">
        <w:rPr>
          <w:rFonts w:ascii="Verdana" w:eastAsia="Times New Roman" w:hAnsi="Verdana" w:cs="Times New Roman"/>
          <w:b/>
          <w:bCs/>
          <w:color w:val="222222"/>
          <w:sz w:val="25"/>
          <w:szCs w:val="25"/>
          <w:shd w:val="clear" w:color="auto" w:fill="FFFFFF"/>
        </w:rPr>
        <w:t> present in memory</w:t>
      </w:r>
      <w:r w:rsidRPr="00F655D4">
        <w:rPr>
          <w:rFonts w:ascii="Verdana" w:eastAsia="Times New Roman" w:hAnsi="Verdana" w:cs="Times New Roman"/>
          <w:color w:val="222222"/>
          <w:sz w:val="25"/>
          <w:szCs w:val="25"/>
          <w:shd w:val="clear" w:color="auto" w:fill="FFFFFF"/>
        </w:rPr>
        <w:t> and they are used for </w:t>
      </w:r>
      <w:r w:rsidRPr="00F655D4">
        <w:rPr>
          <w:rFonts w:ascii="Verdana" w:eastAsia="Times New Roman" w:hAnsi="Verdana" w:cs="Times New Roman"/>
          <w:b/>
          <w:bCs/>
          <w:color w:val="222222"/>
          <w:sz w:val="25"/>
          <w:szCs w:val="25"/>
          <w:shd w:val="clear" w:color="auto" w:fill="FFFFFF"/>
        </w:rPr>
        <w:t>high speed storage</w:t>
      </w:r>
      <w:r w:rsidRPr="00F655D4">
        <w:rPr>
          <w:rFonts w:ascii="Verdana" w:eastAsia="Times New Roman" w:hAnsi="Verdana" w:cs="Times New Roman"/>
          <w:color w:val="222222"/>
          <w:sz w:val="25"/>
          <w:szCs w:val="25"/>
          <w:shd w:val="clear" w:color="auto" w:fill="FFFFFF"/>
        </w:rPr>
        <w:t> on temporary basis.</w:t>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u w:val="single"/>
          <w:shd w:val="clear" w:color="auto" w:fill="FFFFFF"/>
        </w:rPr>
        <w:t>Check Important Points about Heap Tables?</w:t>
      </w:r>
      <w:r w:rsidRPr="00F655D4">
        <w:rPr>
          <w:rFonts w:ascii="Verdana" w:eastAsia="Times New Roman" w:hAnsi="Verdana" w:cs="Times New Roman"/>
          <w:color w:val="222222"/>
          <w:sz w:val="25"/>
          <w:szCs w:val="25"/>
        </w:rPr>
        <w:br/>
      </w:r>
    </w:p>
    <w:p w:rsidR="00F655D4" w:rsidRPr="00F655D4" w:rsidRDefault="00F655D4" w:rsidP="00F655D4">
      <w:pPr>
        <w:numPr>
          <w:ilvl w:val="0"/>
          <w:numId w:val="1"/>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BLOB or TEXT fields are not allowed.</w:t>
      </w:r>
    </w:p>
    <w:p w:rsidR="00F655D4" w:rsidRPr="00F655D4" w:rsidRDefault="00F655D4" w:rsidP="00F655D4">
      <w:pPr>
        <w:numPr>
          <w:ilvl w:val="0"/>
          <w:numId w:val="1"/>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Only comparison operators can be used like =, &lt;,&gt;, = &gt;,=&lt;.</w:t>
      </w:r>
    </w:p>
    <w:p w:rsidR="00F655D4" w:rsidRPr="00F655D4" w:rsidRDefault="00F655D4" w:rsidP="00F655D4">
      <w:pPr>
        <w:numPr>
          <w:ilvl w:val="0"/>
          <w:numId w:val="1"/>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AUTO_INCREMENT is not supported by HEAP tables.</w:t>
      </w:r>
    </w:p>
    <w:p w:rsidR="00F655D4" w:rsidRPr="00F655D4" w:rsidRDefault="00F655D4" w:rsidP="00F655D4">
      <w:pPr>
        <w:numPr>
          <w:ilvl w:val="0"/>
          <w:numId w:val="1"/>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Indexes should be NOT NULL.</w:t>
      </w:r>
    </w:p>
    <w:p w:rsidR="00F655D4" w:rsidRPr="00F655D4" w:rsidRDefault="00F655D4" w:rsidP="00F655D4">
      <w:pPr>
        <w:spacing w:after="0" w:line="240" w:lineRule="auto"/>
        <w:rPr>
          <w:rFonts w:ascii="Times New Roman" w:eastAsia="Times New Roman" w:hAnsi="Times New Roman" w:cs="Times New Roman"/>
          <w:sz w:val="24"/>
          <w:szCs w:val="24"/>
        </w:rPr>
      </w:pP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are the advantages of MySQL over Oracle?</w:t>
      </w:r>
      <w:r w:rsidRPr="00F655D4">
        <w:rPr>
          <w:rFonts w:ascii="Verdana" w:eastAsia="Times New Roman" w:hAnsi="Verdana" w:cs="Times New Roman"/>
          <w:color w:val="222222"/>
          <w:sz w:val="25"/>
          <w:szCs w:val="25"/>
        </w:rPr>
        <w:br/>
      </w:r>
    </w:p>
    <w:p w:rsidR="00F655D4" w:rsidRPr="00F655D4" w:rsidRDefault="00F655D4" w:rsidP="00F655D4">
      <w:pPr>
        <w:numPr>
          <w:ilvl w:val="0"/>
          <w:numId w:val="2"/>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MySQL is open source software whereas Oracle is not.</w:t>
      </w:r>
    </w:p>
    <w:p w:rsidR="00F655D4" w:rsidRPr="00F655D4" w:rsidRDefault="00F655D4" w:rsidP="00F655D4">
      <w:pPr>
        <w:numPr>
          <w:ilvl w:val="0"/>
          <w:numId w:val="2"/>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MySQL is easily portable.</w:t>
      </w:r>
    </w:p>
    <w:p w:rsidR="00F655D4" w:rsidRPr="00F655D4" w:rsidRDefault="00F655D4" w:rsidP="00F655D4">
      <w:pPr>
        <w:numPr>
          <w:ilvl w:val="0"/>
          <w:numId w:val="2"/>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Administration is supported using </w:t>
      </w:r>
      <w:r w:rsidRPr="00F655D4">
        <w:rPr>
          <w:rFonts w:ascii="Verdana" w:eastAsia="Times New Roman" w:hAnsi="Verdana" w:cs="Times New Roman"/>
          <w:b/>
          <w:bCs/>
          <w:color w:val="222222"/>
          <w:sz w:val="25"/>
          <w:szCs w:val="25"/>
        </w:rPr>
        <w:t>MySQL Query Browser</w:t>
      </w:r>
    </w:p>
    <w:p w:rsidR="00F655D4" w:rsidRPr="00F655D4" w:rsidRDefault="00F655D4" w:rsidP="00F655D4">
      <w:pPr>
        <w:numPr>
          <w:ilvl w:val="0"/>
          <w:numId w:val="2"/>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MySQL is lightweight applications as compare to Oracle.</w:t>
      </w:r>
    </w:p>
    <w:p w:rsidR="00F655D4" w:rsidRPr="00F655D4" w:rsidRDefault="00F655D4" w:rsidP="00F655D4">
      <w:pPr>
        <w:spacing w:after="0" w:line="240" w:lineRule="auto"/>
        <w:rPr>
          <w:rFonts w:ascii="Times New Roman" w:eastAsia="Times New Roman" w:hAnsi="Times New Roman" w:cs="Times New Roman"/>
          <w:sz w:val="24"/>
          <w:szCs w:val="24"/>
        </w:rPr>
      </w:pPr>
      <w:r w:rsidRPr="00F655D4">
        <w:rPr>
          <w:rFonts w:ascii="Verdana" w:eastAsia="Times New Roman" w:hAnsi="Verdana" w:cs="Times New Roman"/>
          <w:color w:val="222222"/>
          <w:sz w:val="25"/>
          <w:szCs w:val="25"/>
        </w:rPr>
        <w:lastRenderedPageBreak/>
        <w:br/>
      </w:r>
      <w:r w:rsidRPr="00F655D4">
        <w:rPr>
          <w:rFonts w:ascii="Verdana" w:eastAsia="Times New Roman" w:hAnsi="Verdana" w:cs="Times New Roman"/>
          <w:b/>
          <w:bCs/>
          <w:color w:val="222222"/>
          <w:sz w:val="25"/>
          <w:szCs w:val="25"/>
          <w:shd w:val="clear" w:color="auto" w:fill="FFFFFF"/>
        </w:rPr>
        <w:t>Question: Difference between FLOAT and DOUBLE?</w:t>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1. </w:t>
      </w:r>
      <w:r w:rsidRPr="00F655D4">
        <w:rPr>
          <w:rFonts w:ascii="Verdana" w:eastAsia="Times New Roman" w:hAnsi="Verdana" w:cs="Times New Roman"/>
          <w:color w:val="222222"/>
          <w:sz w:val="25"/>
          <w:szCs w:val="25"/>
          <w:shd w:val="clear" w:color="auto" w:fill="FFFFFF"/>
        </w:rPr>
        <w:t>Floating point numbers are stored in FLOAT whereas Double are stored in DOUBLE.</w:t>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2.</w:t>
      </w:r>
      <w:r w:rsidRPr="00F655D4">
        <w:rPr>
          <w:rFonts w:ascii="Verdana" w:eastAsia="Times New Roman" w:hAnsi="Verdana" w:cs="Times New Roman"/>
          <w:color w:val="222222"/>
          <w:sz w:val="25"/>
          <w:szCs w:val="25"/>
          <w:shd w:val="clear" w:color="auto" w:fill="FFFFFF"/>
        </w:rPr>
        <w:t> Float takes 4 bytes whereas DOUBLE takes eight bytes.</w:t>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3. </w:t>
      </w:r>
      <w:r w:rsidRPr="00F655D4">
        <w:rPr>
          <w:rFonts w:ascii="Verdana" w:eastAsia="Times New Roman" w:hAnsi="Verdana" w:cs="Times New Roman"/>
          <w:color w:val="222222"/>
          <w:sz w:val="25"/>
          <w:szCs w:val="25"/>
          <w:shd w:val="clear" w:color="auto" w:fill="FFFFFF"/>
        </w:rPr>
        <w:t>FLOAT is for single-precision whereas DOUBLE is for double-precision numbers.</w:t>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4. </w:t>
      </w:r>
      <w:r w:rsidRPr="00F655D4">
        <w:rPr>
          <w:rFonts w:ascii="Verdana" w:eastAsia="Times New Roman" w:hAnsi="Verdana" w:cs="Times New Roman"/>
          <w:color w:val="222222"/>
          <w:sz w:val="25"/>
          <w:szCs w:val="25"/>
          <w:shd w:val="clear" w:color="auto" w:fill="FFFFFF"/>
        </w:rPr>
        <w:t>Float have accuracy up to eight place whereas DOUBLE upto 18 placeS.</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is the usage of ENUMs in MySQL?</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ENUM is a string object used to specify set of predefined values. When we add/update record(s), Enum field will </w:t>
      </w:r>
      <w:r w:rsidRPr="00F655D4">
        <w:rPr>
          <w:rFonts w:ascii="Verdana" w:eastAsia="Times New Roman" w:hAnsi="Verdana" w:cs="Times New Roman"/>
          <w:b/>
          <w:bCs/>
          <w:color w:val="222222"/>
          <w:sz w:val="25"/>
          <w:szCs w:val="25"/>
          <w:shd w:val="clear" w:color="auto" w:fill="FFFFFF"/>
        </w:rPr>
        <w:t>save only single value from predefined values</w:t>
      </w:r>
      <w:r w:rsidRPr="00F655D4">
        <w:rPr>
          <w:rFonts w:ascii="Verdana" w:eastAsia="Times New Roman" w:hAnsi="Verdana" w:cs="Times New Roman"/>
          <w:color w:val="222222"/>
          <w:sz w:val="25"/>
          <w:szCs w:val="25"/>
          <w:shd w:val="clear" w:color="auto" w:fill="FFFFFF"/>
        </w:rPr>
        <w:t>.</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is REGEXP in MySQL?</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It is regular expression is a used for complex search using pattern. </w:t>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u w:val="single"/>
          <w:shd w:val="clear" w:color="auto" w:fill="FFFFFF"/>
        </w:rPr>
        <w:t>See Example</w:t>
      </w:r>
      <w:r w:rsidRPr="00F655D4">
        <w:rPr>
          <w:rFonts w:ascii="Verdana" w:eastAsia="Times New Roman" w:hAnsi="Verdana" w:cs="Times New Roman"/>
          <w:color w:val="222222"/>
          <w:sz w:val="25"/>
          <w:szCs w:val="25"/>
        </w:rPr>
        <w:br/>
      </w:r>
    </w:p>
    <w:p w:rsidR="00F655D4" w:rsidRPr="00F655D4" w:rsidRDefault="00F655D4" w:rsidP="00F655D4">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F655D4">
        <w:rPr>
          <w:rFonts w:ascii="Courier New" w:eastAsia="Times New Roman" w:hAnsi="Courier New" w:cs="Courier New"/>
          <w:color w:val="222222"/>
          <w:sz w:val="25"/>
          <w:szCs w:val="25"/>
        </w:rPr>
        <w:t>SELECT * FROM users WHERE name REGEXP '^[aeiou]|ok$';</w:t>
      </w:r>
    </w:p>
    <w:p w:rsidR="00F655D4" w:rsidRPr="00F655D4" w:rsidRDefault="00F655D4" w:rsidP="00F655D4">
      <w:pPr>
        <w:spacing w:after="0" w:line="240" w:lineRule="auto"/>
        <w:rPr>
          <w:rFonts w:ascii="Times New Roman" w:eastAsia="Times New Roman" w:hAnsi="Times New Roman" w:cs="Times New Roman"/>
          <w:sz w:val="24"/>
          <w:szCs w:val="24"/>
        </w:rPr>
      </w:pP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are the drivers in MySQL?</w:t>
      </w:r>
      <w:r w:rsidRPr="00F655D4">
        <w:rPr>
          <w:rFonts w:ascii="Verdana" w:eastAsia="Times New Roman" w:hAnsi="Verdana" w:cs="Times New Roman"/>
          <w:color w:val="222222"/>
          <w:sz w:val="25"/>
          <w:szCs w:val="25"/>
        </w:rPr>
        <w:br/>
      </w:r>
    </w:p>
    <w:p w:rsidR="00F655D4" w:rsidRPr="00F655D4" w:rsidRDefault="00F655D4" w:rsidP="00F655D4">
      <w:pPr>
        <w:numPr>
          <w:ilvl w:val="0"/>
          <w:numId w:val="3"/>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PHP Driver</w:t>
      </w:r>
    </w:p>
    <w:p w:rsidR="00F655D4" w:rsidRPr="00F655D4" w:rsidRDefault="00F655D4" w:rsidP="00F655D4">
      <w:pPr>
        <w:numPr>
          <w:ilvl w:val="0"/>
          <w:numId w:val="3"/>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JDBC Driver</w:t>
      </w:r>
    </w:p>
    <w:p w:rsidR="00F655D4" w:rsidRPr="00F655D4" w:rsidRDefault="00F655D4" w:rsidP="00F655D4">
      <w:pPr>
        <w:numPr>
          <w:ilvl w:val="0"/>
          <w:numId w:val="3"/>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ODBC Driver</w:t>
      </w:r>
    </w:p>
    <w:p w:rsidR="00F655D4" w:rsidRPr="00F655D4" w:rsidRDefault="00F655D4" w:rsidP="00F655D4">
      <w:pPr>
        <w:numPr>
          <w:ilvl w:val="0"/>
          <w:numId w:val="3"/>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C WRAPPER</w:t>
      </w:r>
    </w:p>
    <w:p w:rsidR="00F655D4" w:rsidRPr="00F655D4" w:rsidRDefault="00F655D4" w:rsidP="00F655D4">
      <w:pPr>
        <w:numPr>
          <w:ilvl w:val="0"/>
          <w:numId w:val="3"/>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PYTHON Driver</w:t>
      </w:r>
    </w:p>
    <w:p w:rsidR="00F655D4" w:rsidRPr="00F655D4" w:rsidRDefault="00F655D4" w:rsidP="00F655D4">
      <w:pPr>
        <w:numPr>
          <w:ilvl w:val="0"/>
          <w:numId w:val="3"/>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PERL Driver</w:t>
      </w:r>
    </w:p>
    <w:p w:rsidR="00F655D4" w:rsidRPr="00F655D4" w:rsidRDefault="00F655D4" w:rsidP="00F655D4">
      <w:pPr>
        <w:numPr>
          <w:ilvl w:val="0"/>
          <w:numId w:val="3"/>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RUBY Driver</w:t>
      </w:r>
    </w:p>
    <w:p w:rsidR="00F655D4" w:rsidRPr="00F655D4" w:rsidRDefault="00F655D4" w:rsidP="00F655D4">
      <w:pPr>
        <w:numPr>
          <w:ilvl w:val="0"/>
          <w:numId w:val="3"/>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CAP11PHP Driver</w:t>
      </w:r>
    </w:p>
    <w:p w:rsidR="00F655D4" w:rsidRPr="00F655D4" w:rsidRDefault="00F655D4" w:rsidP="00F655D4">
      <w:pPr>
        <w:numPr>
          <w:ilvl w:val="0"/>
          <w:numId w:val="3"/>
        </w:numPr>
        <w:shd w:val="clear" w:color="auto" w:fill="FFFFFF"/>
        <w:spacing w:after="60" w:line="240" w:lineRule="auto"/>
        <w:ind w:left="0" w:firstLine="0"/>
        <w:rPr>
          <w:rFonts w:ascii="Verdana" w:eastAsia="Times New Roman" w:hAnsi="Verdana" w:cs="Times New Roman"/>
          <w:color w:val="222222"/>
          <w:sz w:val="25"/>
          <w:szCs w:val="25"/>
        </w:rPr>
      </w:pPr>
      <w:r w:rsidRPr="00F655D4">
        <w:rPr>
          <w:rFonts w:ascii="Verdana" w:eastAsia="Times New Roman" w:hAnsi="Verdana" w:cs="Times New Roman"/>
          <w:color w:val="222222"/>
          <w:sz w:val="25"/>
          <w:szCs w:val="25"/>
        </w:rPr>
        <w:t>Ado.net5.mxj</w:t>
      </w:r>
    </w:p>
    <w:p w:rsidR="00F655D4" w:rsidRPr="00F655D4" w:rsidRDefault="00F655D4" w:rsidP="00F655D4">
      <w:pPr>
        <w:spacing w:after="0" w:line="240" w:lineRule="auto"/>
        <w:rPr>
          <w:ins w:id="1" w:author="Unknown"/>
          <w:rFonts w:ascii="Times New Roman" w:eastAsia="Times New Roman" w:hAnsi="Times New Roman" w:cs="Times New Roman"/>
          <w:sz w:val="24"/>
          <w:szCs w:val="24"/>
        </w:rPr>
      </w:pP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is the difference between primary key and candidate key?</w:t>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lastRenderedPageBreak/>
        <w:t>Primary Key:</w:t>
      </w:r>
      <w:r w:rsidRPr="00F655D4">
        <w:rPr>
          <w:rFonts w:ascii="Verdana" w:eastAsia="Times New Roman" w:hAnsi="Verdana" w:cs="Times New Roman"/>
          <w:color w:val="222222"/>
          <w:sz w:val="25"/>
          <w:szCs w:val="25"/>
          <w:shd w:val="clear" w:color="auto" w:fill="FFFFFF"/>
        </w:rPr>
        <w:t> </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Every row of a table is identified uniquely by primary key and there is only one primary key for</w:t>
      </w:r>
      <w:r w:rsidR="00B51564">
        <w:rPr>
          <w:rFonts w:ascii="Verdana" w:eastAsia="Times New Roman" w:hAnsi="Verdana" w:cs="Times New Roman"/>
          <w:color w:val="222222"/>
          <w:sz w:val="25"/>
          <w:szCs w:val="25"/>
          <w:shd w:val="clear" w:color="auto" w:fill="FFFFFF"/>
        </w:rPr>
        <w:t xml:space="preserve"> </w:t>
      </w:r>
      <w:r w:rsidRPr="00F655D4">
        <w:rPr>
          <w:rFonts w:ascii="Verdana" w:eastAsia="Times New Roman" w:hAnsi="Verdana" w:cs="Times New Roman"/>
          <w:color w:val="222222"/>
          <w:sz w:val="25"/>
          <w:szCs w:val="25"/>
          <w:shd w:val="clear" w:color="auto" w:fill="FFFFFF"/>
        </w:rPr>
        <w:t xml:space="preserve"> each table.</w:t>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br/>
        <w:t>Candidate keys:</w:t>
      </w:r>
      <w:r w:rsidRPr="00F655D4">
        <w:rPr>
          <w:rFonts w:ascii="Verdana" w:eastAsia="Times New Roman" w:hAnsi="Verdana" w:cs="Times New Roman"/>
          <w:color w:val="222222"/>
          <w:sz w:val="25"/>
          <w:szCs w:val="25"/>
          <w:shd w:val="clear" w:color="auto" w:fill="FFFFFF"/>
        </w:rPr>
        <w:t> </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These are those keys which is candidate for primary key of a table means a key which full fill all the requirements of primary key.</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does myisamchk do?</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Myisamchk compress the MyISAM tables, which reduces the disk or memory usage.</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is the difference between MyISAM Static and MyISAM Dynamic?</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MyISAM static will have </w:t>
      </w:r>
      <w:r w:rsidRPr="00F655D4">
        <w:rPr>
          <w:rFonts w:ascii="Verdana" w:eastAsia="Times New Roman" w:hAnsi="Verdana" w:cs="Times New Roman"/>
          <w:b/>
          <w:bCs/>
          <w:color w:val="222222"/>
          <w:sz w:val="25"/>
          <w:szCs w:val="25"/>
          <w:shd w:val="clear" w:color="auto" w:fill="FFFFFF"/>
        </w:rPr>
        <w:t>fixed width</w:t>
      </w:r>
      <w:r w:rsidRPr="00F655D4">
        <w:rPr>
          <w:rFonts w:ascii="Verdana" w:eastAsia="Times New Roman" w:hAnsi="Verdana" w:cs="Times New Roman"/>
          <w:color w:val="222222"/>
          <w:sz w:val="25"/>
          <w:szCs w:val="25"/>
          <w:shd w:val="clear" w:color="auto" w:fill="FFFFFF"/>
        </w:rPr>
        <w:t> for all the fields. Also Its easier to restore in case of corruption.</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MyISAM Dynamic will have </w:t>
      </w:r>
      <w:r w:rsidRPr="00F655D4">
        <w:rPr>
          <w:rFonts w:ascii="Verdana" w:eastAsia="Times New Roman" w:hAnsi="Verdana" w:cs="Times New Roman"/>
          <w:b/>
          <w:bCs/>
          <w:color w:val="222222"/>
          <w:sz w:val="25"/>
          <w:szCs w:val="25"/>
          <w:shd w:val="clear" w:color="auto" w:fill="FFFFFF"/>
        </w:rPr>
        <w:t>variable width</w:t>
      </w:r>
      <w:r w:rsidRPr="00F655D4">
        <w:rPr>
          <w:rFonts w:ascii="Verdana" w:eastAsia="Times New Roman" w:hAnsi="Verdana" w:cs="Times New Roman"/>
          <w:color w:val="222222"/>
          <w:sz w:val="25"/>
          <w:szCs w:val="25"/>
          <w:shd w:val="clear" w:color="auto" w:fill="FFFFFF"/>
        </w:rPr>
        <w:t> like TEXT,BLOB.</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are Federated tables?</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A </w:t>
      </w:r>
      <w:r w:rsidRPr="00F655D4">
        <w:rPr>
          <w:rFonts w:ascii="Verdana" w:eastAsia="Times New Roman" w:hAnsi="Verdana" w:cs="Times New Roman"/>
          <w:b/>
          <w:bCs/>
          <w:color w:val="222222"/>
          <w:sz w:val="25"/>
          <w:szCs w:val="25"/>
          <w:shd w:val="clear" w:color="auto" w:fill="FFFFFF"/>
        </w:rPr>
        <w:t>Federated Table</w:t>
      </w:r>
      <w:r w:rsidRPr="00F655D4">
        <w:rPr>
          <w:rFonts w:ascii="Verdana" w:eastAsia="Times New Roman" w:hAnsi="Verdana" w:cs="Times New Roman"/>
          <w:color w:val="222222"/>
          <w:sz w:val="25"/>
          <w:szCs w:val="25"/>
          <w:shd w:val="clear" w:color="auto" w:fill="FFFFFF"/>
        </w:rPr>
        <w:t> is a table which points to a table in an other MySQL database instance (Might be on same OR Different server).</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is timestamp meaning in MySQL?</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timestamp is datatype in MySQL. If we create a filed with timestamp datatype, it will auto-update with current date/time when record is added/updated.</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happens when auto_increment on integer column reaches the max_value in databases?</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It stops incrementing anf through following error.</w:t>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FF0000"/>
          <w:sz w:val="25"/>
          <w:szCs w:val="25"/>
          <w:shd w:val="clear" w:color="auto" w:fill="FFFFFF"/>
        </w:rPr>
        <w:t>ERROR 1467 (HY000): Failed to read auto-increment value from storage engine.</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ins w:id="2" w:author="Unknown">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How can you list all indexes in a table?</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SHOW INDEX FROM user;</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lastRenderedPageBreak/>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is ISAM?</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ISAM stands for Indexed Sequential Access Method, a method for indexing data for fast retrieval.</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is the different between NOW() and CURRENT_DATE()?</w:t>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NOW () </w:t>
        </w:r>
        <w:r w:rsidRPr="00F655D4">
          <w:rPr>
            <w:rFonts w:ascii="Verdana" w:eastAsia="Times New Roman" w:hAnsi="Verdana" w:cs="Times New Roman"/>
            <w:color w:val="222222"/>
            <w:sz w:val="25"/>
            <w:szCs w:val="25"/>
            <w:shd w:val="clear" w:color="auto" w:fill="FFFFFF"/>
          </w:rPr>
          <w:t>is used to show current year,month,date, hours,minutes and seconds.</w:t>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CURRENT_DATE()</w:t>
        </w:r>
        <w:r w:rsidRPr="00F655D4">
          <w:rPr>
            <w:rFonts w:ascii="Verdana" w:eastAsia="Times New Roman" w:hAnsi="Verdana" w:cs="Times New Roman"/>
            <w:color w:val="222222"/>
            <w:sz w:val="25"/>
            <w:szCs w:val="25"/>
            <w:shd w:val="clear" w:color="auto" w:fill="FFFFFF"/>
          </w:rPr>
          <w:t> shows current year,month and date only.</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How many triggers are allowed in MySQL table?</w:t>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u w:val="single"/>
            <w:shd w:val="clear" w:color="auto" w:fill="FFFFFF"/>
          </w:rPr>
          <w:t>Following are the triggers which are allowed in MySQL table.</w:t>
        </w:r>
        <w:r w:rsidRPr="00F655D4">
          <w:rPr>
            <w:rFonts w:ascii="Verdana" w:eastAsia="Times New Roman" w:hAnsi="Verdana" w:cs="Times New Roman"/>
            <w:color w:val="222222"/>
            <w:sz w:val="25"/>
            <w:szCs w:val="25"/>
          </w:rPr>
          <w:br/>
        </w:r>
      </w:ins>
    </w:p>
    <w:p w:rsidR="00F655D4" w:rsidRPr="00F655D4" w:rsidRDefault="00F655D4" w:rsidP="00F655D4">
      <w:pPr>
        <w:numPr>
          <w:ilvl w:val="0"/>
          <w:numId w:val="4"/>
        </w:numPr>
        <w:shd w:val="clear" w:color="auto" w:fill="FFFFFF"/>
        <w:spacing w:after="60" w:line="240" w:lineRule="auto"/>
        <w:ind w:left="0" w:firstLine="0"/>
        <w:rPr>
          <w:ins w:id="3" w:author="Unknown"/>
          <w:rFonts w:ascii="Verdana" w:eastAsia="Times New Roman" w:hAnsi="Verdana" w:cs="Times New Roman"/>
          <w:color w:val="222222"/>
          <w:sz w:val="25"/>
          <w:szCs w:val="25"/>
        </w:rPr>
      </w:pPr>
      <w:ins w:id="4" w:author="Unknown">
        <w:r w:rsidRPr="00F655D4">
          <w:rPr>
            <w:rFonts w:ascii="Verdana" w:eastAsia="Times New Roman" w:hAnsi="Verdana" w:cs="Times New Roman"/>
            <w:color w:val="222222"/>
            <w:sz w:val="25"/>
            <w:szCs w:val="25"/>
          </w:rPr>
          <w:t>BEFORE INSERT</w:t>
        </w:r>
      </w:ins>
    </w:p>
    <w:p w:rsidR="00F655D4" w:rsidRPr="00F655D4" w:rsidRDefault="00F655D4" w:rsidP="00F655D4">
      <w:pPr>
        <w:numPr>
          <w:ilvl w:val="0"/>
          <w:numId w:val="4"/>
        </w:numPr>
        <w:shd w:val="clear" w:color="auto" w:fill="FFFFFF"/>
        <w:spacing w:after="60" w:line="240" w:lineRule="auto"/>
        <w:ind w:left="0" w:firstLine="0"/>
        <w:rPr>
          <w:ins w:id="5" w:author="Unknown"/>
          <w:rFonts w:ascii="Verdana" w:eastAsia="Times New Roman" w:hAnsi="Verdana" w:cs="Times New Roman"/>
          <w:color w:val="222222"/>
          <w:sz w:val="25"/>
          <w:szCs w:val="25"/>
        </w:rPr>
      </w:pPr>
      <w:ins w:id="6" w:author="Unknown">
        <w:r w:rsidRPr="00F655D4">
          <w:rPr>
            <w:rFonts w:ascii="Verdana" w:eastAsia="Times New Roman" w:hAnsi="Verdana" w:cs="Times New Roman"/>
            <w:color w:val="222222"/>
            <w:sz w:val="25"/>
            <w:szCs w:val="25"/>
          </w:rPr>
          <w:t>AFTER INSERT</w:t>
        </w:r>
      </w:ins>
    </w:p>
    <w:p w:rsidR="00F655D4" w:rsidRPr="00F655D4" w:rsidRDefault="00F655D4" w:rsidP="00F655D4">
      <w:pPr>
        <w:numPr>
          <w:ilvl w:val="0"/>
          <w:numId w:val="4"/>
        </w:numPr>
        <w:shd w:val="clear" w:color="auto" w:fill="FFFFFF"/>
        <w:spacing w:after="60" w:line="240" w:lineRule="auto"/>
        <w:ind w:left="0" w:firstLine="0"/>
        <w:rPr>
          <w:ins w:id="7" w:author="Unknown"/>
          <w:rFonts w:ascii="Verdana" w:eastAsia="Times New Roman" w:hAnsi="Verdana" w:cs="Times New Roman"/>
          <w:color w:val="222222"/>
          <w:sz w:val="25"/>
          <w:szCs w:val="25"/>
        </w:rPr>
      </w:pPr>
      <w:ins w:id="8" w:author="Unknown">
        <w:r w:rsidRPr="00F655D4">
          <w:rPr>
            <w:rFonts w:ascii="Verdana" w:eastAsia="Times New Roman" w:hAnsi="Verdana" w:cs="Times New Roman"/>
            <w:color w:val="222222"/>
            <w:sz w:val="25"/>
            <w:szCs w:val="25"/>
          </w:rPr>
          <w:t>BEFORE UPDATE</w:t>
        </w:r>
      </w:ins>
    </w:p>
    <w:p w:rsidR="00F655D4" w:rsidRPr="00F655D4" w:rsidRDefault="00F655D4" w:rsidP="00F655D4">
      <w:pPr>
        <w:numPr>
          <w:ilvl w:val="0"/>
          <w:numId w:val="4"/>
        </w:numPr>
        <w:shd w:val="clear" w:color="auto" w:fill="FFFFFF"/>
        <w:spacing w:after="60" w:line="240" w:lineRule="auto"/>
        <w:ind w:left="0" w:firstLine="0"/>
        <w:rPr>
          <w:ins w:id="9" w:author="Unknown"/>
          <w:rFonts w:ascii="Verdana" w:eastAsia="Times New Roman" w:hAnsi="Verdana" w:cs="Times New Roman"/>
          <w:color w:val="222222"/>
          <w:sz w:val="25"/>
          <w:szCs w:val="25"/>
        </w:rPr>
      </w:pPr>
      <w:ins w:id="10" w:author="Unknown">
        <w:r w:rsidRPr="00F655D4">
          <w:rPr>
            <w:rFonts w:ascii="Verdana" w:eastAsia="Times New Roman" w:hAnsi="Verdana" w:cs="Times New Roman"/>
            <w:color w:val="222222"/>
            <w:sz w:val="25"/>
            <w:szCs w:val="25"/>
          </w:rPr>
          <w:t>AFTER UPDATE</w:t>
        </w:r>
      </w:ins>
    </w:p>
    <w:p w:rsidR="00F655D4" w:rsidRPr="00F655D4" w:rsidRDefault="00F655D4" w:rsidP="00F655D4">
      <w:pPr>
        <w:numPr>
          <w:ilvl w:val="0"/>
          <w:numId w:val="4"/>
        </w:numPr>
        <w:shd w:val="clear" w:color="auto" w:fill="FFFFFF"/>
        <w:spacing w:after="60" w:line="240" w:lineRule="auto"/>
        <w:ind w:left="0" w:firstLine="0"/>
        <w:rPr>
          <w:ins w:id="11" w:author="Unknown"/>
          <w:rFonts w:ascii="Verdana" w:eastAsia="Times New Roman" w:hAnsi="Verdana" w:cs="Times New Roman"/>
          <w:color w:val="222222"/>
          <w:sz w:val="25"/>
          <w:szCs w:val="25"/>
        </w:rPr>
      </w:pPr>
      <w:ins w:id="12" w:author="Unknown">
        <w:r w:rsidRPr="00F655D4">
          <w:rPr>
            <w:rFonts w:ascii="Verdana" w:eastAsia="Times New Roman" w:hAnsi="Verdana" w:cs="Times New Roman"/>
            <w:color w:val="222222"/>
            <w:sz w:val="25"/>
            <w:szCs w:val="25"/>
          </w:rPr>
          <w:t>BEFORE DELETE and</w:t>
        </w:r>
      </w:ins>
    </w:p>
    <w:p w:rsidR="00F655D4" w:rsidRPr="00F655D4" w:rsidRDefault="00F655D4" w:rsidP="00F655D4">
      <w:pPr>
        <w:numPr>
          <w:ilvl w:val="0"/>
          <w:numId w:val="4"/>
        </w:numPr>
        <w:shd w:val="clear" w:color="auto" w:fill="FFFFFF"/>
        <w:spacing w:after="60" w:line="240" w:lineRule="auto"/>
        <w:ind w:left="0" w:firstLine="0"/>
        <w:rPr>
          <w:ins w:id="13" w:author="Unknown"/>
          <w:rFonts w:ascii="Verdana" w:eastAsia="Times New Roman" w:hAnsi="Verdana" w:cs="Times New Roman"/>
          <w:color w:val="222222"/>
          <w:sz w:val="25"/>
          <w:szCs w:val="25"/>
        </w:rPr>
      </w:pPr>
      <w:ins w:id="14" w:author="Unknown">
        <w:r w:rsidRPr="00F655D4">
          <w:rPr>
            <w:rFonts w:ascii="Verdana" w:eastAsia="Times New Roman" w:hAnsi="Verdana" w:cs="Times New Roman"/>
            <w:color w:val="222222"/>
            <w:sz w:val="25"/>
            <w:szCs w:val="25"/>
          </w:rPr>
          <w:t>AFTER DELETE</w:t>
        </w:r>
      </w:ins>
    </w:p>
    <w:p w:rsidR="00F655D4" w:rsidRPr="00F655D4" w:rsidRDefault="00F655D4" w:rsidP="00F655D4">
      <w:pPr>
        <w:spacing w:after="0" w:line="240" w:lineRule="auto"/>
        <w:rPr>
          <w:ins w:id="15" w:author="Unknown"/>
          <w:rFonts w:ascii="Times New Roman" w:eastAsia="Times New Roman" w:hAnsi="Times New Roman" w:cs="Times New Roman"/>
          <w:sz w:val="24"/>
          <w:szCs w:val="24"/>
        </w:rPr>
      </w:pPr>
      <w:ins w:id="16" w:author="Unknown">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How to insert if record have containing single quotes?</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Escape it with Slash like below</w:t>
        </w:r>
        <w:r w:rsidRPr="00F655D4">
          <w:rPr>
            <w:rFonts w:ascii="Verdana" w:eastAsia="Times New Roman" w:hAnsi="Verdana" w:cs="Times New Roman"/>
            <w:color w:val="222222"/>
            <w:sz w:val="25"/>
            <w:szCs w:val="25"/>
          </w:rPr>
          <w:br/>
        </w:r>
      </w:ins>
    </w:p>
    <w:p w:rsidR="00F655D4" w:rsidRPr="00F655D4" w:rsidRDefault="00F655D4" w:rsidP="00F655D4">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Unknown"/>
          <w:rFonts w:ascii="Courier New" w:eastAsia="Times New Roman" w:hAnsi="Courier New" w:cs="Courier New"/>
          <w:color w:val="222222"/>
          <w:sz w:val="25"/>
          <w:szCs w:val="25"/>
        </w:rPr>
      </w:pPr>
      <w:ins w:id="18" w:author="Unknown">
        <w:r w:rsidRPr="00F655D4">
          <w:rPr>
            <w:rFonts w:ascii="Courier New" w:eastAsia="Times New Roman" w:hAnsi="Courier New" w:cs="Courier New"/>
            <w:color w:val="222222"/>
            <w:sz w:val="25"/>
            <w:szCs w:val="25"/>
          </w:rPr>
          <w:t>INSERT INTO `users` (`id`,`name`) VALUES (NULL,  'this is test\'s message');</w:t>
        </w:r>
      </w:ins>
    </w:p>
    <w:p w:rsidR="00F655D4" w:rsidRPr="00F655D4" w:rsidRDefault="00F655D4" w:rsidP="00F655D4">
      <w:pPr>
        <w:spacing w:after="0" w:line="240" w:lineRule="auto"/>
        <w:rPr>
          <w:ins w:id="19" w:author="Unknown"/>
          <w:rFonts w:ascii="Times New Roman" w:eastAsia="Times New Roman" w:hAnsi="Times New Roman" w:cs="Times New Roman"/>
          <w:sz w:val="24"/>
          <w:szCs w:val="24"/>
        </w:rPr>
      </w:pPr>
      <w:ins w:id="20" w:author="Unknown">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How to get Last insertID in MYSQL ?</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Use LAST_INSERT_ID() MySQL Function</w:t>
        </w:r>
        <w:r w:rsidRPr="00F655D4">
          <w:rPr>
            <w:rFonts w:ascii="Verdana" w:eastAsia="Times New Roman" w:hAnsi="Verdana" w:cs="Times New Roman"/>
            <w:color w:val="222222"/>
            <w:sz w:val="25"/>
            <w:szCs w:val="25"/>
          </w:rPr>
          <w:br/>
        </w:r>
      </w:ins>
    </w:p>
    <w:p w:rsidR="00F655D4" w:rsidRPr="00F655D4" w:rsidRDefault="00F655D4" w:rsidP="00F655D4">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color w:val="222222"/>
          <w:sz w:val="25"/>
          <w:szCs w:val="25"/>
        </w:rPr>
      </w:pPr>
      <w:ins w:id="22" w:author="Unknown">
        <w:r w:rsidRPr="00F655D4">
          <w:rPr>
            <w:rFonts w:ascii="Courier New" w:eastAsia="Times New Roman" w:hAnsi="Courier New" w:cs="Courier New"/>
            <w:color w:val="222222"/>
            <w:sz w:val="25"/>
            <w:szCs w:val="25"/>
          </w:rPr>
          <w:lastRenderedPageBreak/>
          <w:t>INSERT INTO `users` (`id`,`name`) VALUES (NULL,  'this is test\'s message');</w:t>
        </w:r>
      </w:ins>
    </w:p>
    <w:p w:rsidR="00F655D4" w:rsidRPr="00F655D4" w:rsidRDefault="00F655D4" w:rsidP="00F655D4">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color w:val="222222"/>
          <w:sz w:val="25"/>
          <w:szCs w:val="25"/>
        </w:rPr>
      </w:pPr>
      <w:ins w:id="24" w:author="Unknown">
        <w:r w:rsidRPr="00F655D4">
          <w:rPr>
            <w:rFonts w:ascii="Courier New" w:eastAsia="Times New Roman" w:hAnsi="Courier New" w:cs="Courier New"/>
            <w:color w:val="222222"/>
            <w:sz w:val="25"/>
            <w:szCs w:val="25"/>
          </w:rPr>
          <w:t>SELECT LAST_INSERT_ID();</w:t>
        </w:r>
      </w:ins>
    </w:p>
    <w:p w:rsidR="00F655D4" w:rsidRPr="00F655D4" w:rsidRDefault="00F655D4" w:rsidP="00F655D4">
      <w:pPr>
        <w:spacing w:after="0" w:line="240" w:lineRule="auto"/>
        <w:rPr>
          <w:ins w:id="25" w:author="Unknown"/>
          <w:rFonts w:ascii="Times New Roman" w:eastAsia="Times New Roman" w:hAnsi="Times New Roman" w:cs="Times New Roman"/>
          <w:sz w:val="24"/>
          <w:szCs w:val="24"/>
        </w:rPr>
      </w:pPr>
      <w:ins w:id="26" w:author="Unknown">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How many columns can we create for index?</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16</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is Query to delete a Index?</w:t>
        </w:r>
        <w:r w:rsidRPr="00F655D4">
          <w:rPr>
            <w:rFonts w:ascii="Verdana" w:eastAsia="Times New Roman" w:hAnsi="Verdana" w:cs="Times New Roman"/>
            <w:color w:val="222222"/>
            <w:sz w:val="25"/>
            <w:szCs w:val="25"/>
          </w:rPr>
          <w:br/>
        </w:r>
      </w:ins>
    </w:p>
    <w:p w:rsidR="00F655D4" w:rsidRPr="00F655D4" w:rsidRDefault="00F655D4" w:rsidP="00F655D4">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color w:val="222222"/>
          <w:sz w:val="25"/>
          <w:szCs w:val="25"/>
        </w:rPr>
      </w:pPr>
      <w:ins w:id="28" w:author="Unknown">
        <w:r w:rsidRPr="00F655D4">
          <w:rPr>
            <w:rFonts w:ascii="Courier New" w:eastAsia="Times New Roman" w:hAnsi="Courier New" w:cs="Courier New"/>
            <w:color w:val="222222"/>
            <w:sz w:val="25"/>
            <w:szCs w:val="25"/>
          </w:rPr>
          <w:t>ALTER TABLE table_name DROP INDEX index_name.</w:t>
        </w:r>
      </w:ins>
    </w:p>
    <w:p w:rsidR="00F655D4" w:rsidRPr="00F655D4" w:rsidRDefault="00F655D4" w:rsidP="00F655D4">
      <w:pPr>
        <w:spacing w:after="0" w:line="240" w:lineRule="auto"/>
        <w:rPr>
          <w:ins w:id="29" w:author="Unknown"/>
          <w:rFonts w:ascii="Times New Roman" w:eastAsia="Times New Roman" w:hAnsi="Times New Roman" w:cs="Times New Roman"/>
          <w:sz w:val="24"/>
          <w:szCs w:val="24"/>
        </w:rPr>
      </w:pPr>
      <w:ins w:id="30" w:author="Unknown">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How to update auto increment value to 1000?</w:t>
        </w:r>
        <w:r w:rsidRPr="00F655D4">
          <w:rPr>
            <w:rFonts w:ascii="Verdana" w:eastAsia="Times New Roman" w:hAnsi="Verdana" w:cs="Times New Roman"/>
            <w:color w:val="222222"/>
            <w:sz w:val="25"/>
            <w:szCs w:val="25"/>
          </w:rPr>
          <w:br/>
        </w:r>
      </w:ins>
    </w:p>
    <w:p w:rsidR="00F655D4" w:rsidRPr="00F655D4" w:rsidRDefault="00F655D4" w:rsidP="00F655D4">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color w:val="222222"/>
          <w:sz w:val="25"/>
          <w:szCs w:val="25"/>
        </w:rPr>
      </w:pPr>
      <w:ins w:id="32" w:author="Unknown">
        <w:r w:rsidRPr="00F655D4">
          <w:rPr>
            <w:rFonts w:ascii="Courier New" w:eastAsia="Times New Roman" w:hAnsi="Courier New" w:cs="Courier New"/>
            <w:color w:val="222222"/>
            <w:sz w:val="25"/>
            <w:szCs w:val="25"/>
          </w:rPr>
          <w:t>ALTER TABLE tbl_name AUTO_INCREMENT = 1000;</w:t>
        </w:r>
      </w:ins>
    </w:p>
    <w:p w:rsidR="00F655D4" w:rsidRPr="00F655D4" w:rsidRDefault="00F655D4" w:rsidP="00F655D4">
      <w:pPr>
        <w:spacing w:after="0" w:line="240" w:lineRule="auto"/>
        <w:rPr>
          <w:ins w:id="33" w:author="Unknown"/>
          <w:rFonts w:ascii="Times New Roman" w:eastAsia="Times New Roman" w:hAnsi="Times New Roman" w:cs="Times New Roman"/>
          <w:sz w:val="24"/>
          <w:szCs w:val="24"/>
        </w:rPr>
      </w:pPr>
      <w:ins w:id="34" w:author="Unknown">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is command to check table is exist?</w:t>
        </w:r>
        <w:r w:rsidRPr="00F655D4">
          <w:rPr>
            <w:rFonts w:ascii="Verdana" w:eastAsia="Times New Roman" w:hAnsi="Verdana" w:cs="Times New Roman"/>
            <w:color w:val="222222"/>
            <w:sz w:val="25"/>
            <w:szCs w:val="25"/>
          </w:rPr>
          <w:br/>
        </w:r>
      </w:ins>
    </w:p>
    <w:p w:rsidR="00F655D4" w:rsidRPr="00F655D4" w:rsidRDefault="00F655D4" w:rsidP="00F655D4">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Courier New" w:eastAsia="Times New Roman" w:hAnsi="Courier New" w:cs="Courier New"/>
          <w:color w:val="222222"/>
          <w:sz w:val="25"/>
          <w:szCs w:val="25"/>
        </w:rPr>
      </w:pPr>
      <w:ins w:id="36" w:author="Unknown">
        <w:r w:rsidRPr="00F655D4">
          <w:rPr>
            <w:rFonts w:ascii="Courier New" w:eastAsia="Times New Roman" w:hAnsi="Courier New" w:cs="Courier New"/>
            <w:color w:val="222222"/>
            <w:sz w:val="25"/>
            <w:szCs w:val="25"/>
          </w:rPr>
          <w:t>CHECK TABLE table_name;</w:t>
        </w:r>
      </w:ins>
    </w:p>
    <w:p w:rsidR="00F655D4" w:rsidRPr="00F655D4" w:rsidRDefault="00F655D4" w:rsidP="00F655D4">
      <w:pPr>
        <w:spacing w:after="0" w:line="240" w:lineRule="auto"/>
        <w:rPr>
          <w:ins w:id="37" w:author="Unknown"/>
          <w:rFonts w:ascii="Times New Roman" w:eastAsia="Times New Roman" w:hAnsi="Times New Roman" w:cs="Times New Roman"/>
          <w:sz w:val="24"/>
          <w:szCs w:val="24"/>
        </w:rPr>
      </w:pPr>
      <w:ins w:id="38" w:author="Unknown">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is command to display all databases?</w:t>
        </w:r>
        <w:r w:rsidRPr="00F655D4">
          <w:rPr>
            <w:rFonts w:ascii="Verdana" w:eastAsia="Times New Roman" w:hAnsi="Verdana" w:cs="Times New Roman"/>
            <w:color w:val="222222"/>
            <w:sz w:val="25"/>
            <w:szCs w:val="25"/>
          </w:rPr>
          <w:br/>
        </w:r>
      </w:ins>
    </w:p>
    <w:p w:rsidR="00F655D4" w:rsidRPr="00F655D4" w:rsidRDefault="00F655D4" w:rsidP="00F655D4">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 w:author="Unknown"/>
          <w:rFonts w:ascii="Courier New" w:eastAsia="Times New Roman" w:hAnsi="Courier New" w:cs="Courier New"/>
          <w:color w:val="222222"/>
          <w:sz w:val="25"/>
          <w:szCs w:val="25"/>
        </w:rPr>
      </w:pPr>
      <w:ins w:id="40" w:author="Unknown">
        <w:r w:rsidRPr="00F655D4">
          <w:rPr>
            <w:rFonts w:ascii="Courier New" w:eastAsia="Times New Roman" w:hAnsi="Courier New" w:cs="Courier New"/>
            <w:color w:val="222222"/>
            <w:sz w:val="25"/>
            <w:szCs w:val="25"/>
          </w:rPr>
          <w:t>SHOW DATABASES;</w:t>
        </w:r>
      </w:ins>
    </w:p>
    <w:p w:rsidR="00F655D4" w:rsidRPr="00F655D4" w:rsidRDefault="00F655D4" w:rsidP="00F655D4">
      <w:pPr>
        <w:spacing w:after="0" w:line="240" w:lineRule="auto"/>
        <w:rPr>
          <w:ins w:id="41" w:author="Unknown"/>
          <w:rFonts w:ascii="Times New Roman" w:eastAsia="Times New Roman" w:hAnsi="Times New Roman" w:cs="Times New Roman"/>
          <w:sz w:val="24"/>
          <w:szCs w:val="24"/>
        </w:rPr>
      </w:pPr>
      <w:ins w:id="42" w:author="Unknown">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is command to display current Date and Time ?</w:t>
        </w:r>
        <w:r w:rsidRPr="00F655D4">
          <w:rPr>
            <w:rFonts w:ascii="Verdana" w:eastAsia="Times New Roman" w:hAnsi="Verdana" w:cs="Times New Roman"/>
            <w:color w:val="222222"/>
            <w:sz w:val="25"/>
            <w:szCs w:val="25"/>
          </w:rPr>
          <w:br/>
        </w:r>
      </w:ins>
    </w:p>
    <w:p w:rsidR="00F655D4" w:rsidRPr="00F655D4" w:rsidRDefault="00F655D4" w:rsidP="00F655D4">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 w:author="Unknown"/>
          <w:rFonts w:ascii="Courier New" w:eastAsia="Times New Roman" w:hAnsi="Courier New" w:cs="Courier New"/>
          <w:color w:val="222222"/>
          <w:sz w:val="25"/>
          <w:szCs w:val="25"/>
        </w:rPr>
      </w:pPr>
      <w:ins w:id="44" w:author="Unknown">
        <w:r w:rsidRPr="00F655D4">
          <w:rPr>
            <w:rFonts w:ascii="Courier New" w:eastAsia="Times New Roman" w:hAnsi="Courier New" w:cs="Courier New"/>
            <w:color w:val="222222"/>
            <w:sz w:val="25"/>
            <w:szCs w:val="25"/>
          </w:rPr>
          <w:t>SELECT NOW();</w:t>
        </w:r>
      </w:ins>
    </w:p>
    <w:p w:rsidR="00F655D4" w:rsidRPr="00F655D4" w:rsidRDefault="00F655D4" w:rsidP="00F655D4">
      <w:pPr>
        <w:spacing w:after="0" w:line="240" w:lineRule="auto"/>
        <w:rPr>
          <w:ins w:id="45" w:author="Unknown"/>
          <w:rFonts w:ascii="Times New Roman" w:eastAsia="Times New Roman" w:hAnsi="Times New Roman" w:cs="Times New Roman"/>
          <w:sz w:val="24"/>
          <w:szCs w:val="24"/>
        </w:rPr>
      </w:pPr>
      <w:ins w:id="46" w:author="Unknown">
        <w:r w:rsidRPr="00F655D4">
          <w:rPr>
            <w:rFonts w:ascii="Verdana" w:eastAsia="Times New Roman" w:hAnsi="Verdana" w:cs="Times New Roman"/>
            <w:color w:val="222222"/>
            <w:sz w:val="25"/>
            <w:szCs w:val="25"/>
          </w:rPr>
          <w:lastRenderedPageBreak/>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are the objects you can use with CREATE statement?</w:t>
        </w:r>
        <w:r w:rsidRPr="00F655D4">
          <w:rPr>
            <w:rFonts w:ascii="Verdana" w:eastAsia="Times New Roman" w:hAnsi="Verdana" w:cs="Times New Roman"/>
            <w:color w:val="222222"/>
            <w:sz w:val="25"/>
            <w:szCs w:val="25"/>
          </w:rPr>
          <w:br/>
        </w:r>
      </w:ins>
    </w:p>
    <w:p w:rsidR="00F655D4" w:rsidRPr="00F655D4" w:rsidRDefault="00F655D4" w:rsidP="00F655D4">
      <w:pPr>
        <w:numPr>
          <w:ilvl w:val="0"/>
          <w:numId w:val="5"/>
        </w:numPr>
        <w:shd w:val="clear" w:color="auto" w:fill="FFFFFF"/>
        <w:spacing w:after="60" w:line="240" w:lineRule="auto"/>
        <w:ind w:left="0" w:firstLine="0"/>
        <w:rPr>
          <w:ins w:id="47" w:author="Unknown"/>
          <w:rFonts w:ascii="Verdana" w:eastAsia="Times New Roman" w:hAnsi="Verdana" w:cs="Times New Roman"/>
          <w:color w:val="222222"/>
          <w:sz w:val="25"/>
          <w:szCs w:val="25"/>
        </w:rPr>
      </w:pPr>
      <w:ins w:id="48" w:author="Unknown">
        <w:r w:rsidRPr="00F655D4">
          <w:rPr>
            <w:rFonts w:ascii="Verdana" w:eastAsia="Times New Roman" w:hAnsi="Verdana" w:cs="Times New Roman"/>
            <w:color w:val="222222"/>
            <w:sz w:val="25"/>
            <w:szCs w:val="25"/>
          </w:rPr>
          <w:t>DATABASE</w:t>
        </w:r>
      </w:ins>
    </w:p>
    <w:p w:rsidR="00F655D4" w:rsidRPr="00F655D4" w:rsidRDefault="00F655D4" w:rsidP="00F655D4">
      <w:pPr>
        <w:numPr>
          <w:ilvl w:val="0"/>
          <w:numId w:val="5"/>
        </w:numPr>
        <w:shd w:val="clear" w:color="auto" w:fill="FFFFFF"/>
        <w:spacing w:after="60" w:line="240" w:lineRule="auto"/>
        <w:ind w:left="0" w:firstLine="0"/>
        <w:rPr>
          <w:ins w:id="49" w:author="Unknown"/>
          <w:rFonts w:ascii="Verdana" w:eastAsia="Times New Roman" w:hAnsi="Verdana" w:cs="Times New Roman"/>
          <w:color w:val="222222"/>
          <w:sz w:val="25"/>
          <w:szCs w:val="25"/>
        </w:rPr>
      </w:pPr>
      <w:ins w:id="50" w:author="Unknown">
        <w:r w:rsidRPr="00F655D4">
          <w:rPr>
            <w:rFonts w:ascii="Verdana" w:eastAsia="Times New Roman" w:hAnsi="Verdana" w:cs="Times New Roman"/>
            <w:color w:val="222222"/>
            <w:sz w:val="25"/>
            <w:szCs w:val="25"/>
          </w:rPr>
          <w:t>TABLE</w:t>
        </w:r>
      </w:ins>
    </w:p>
    <w:p w:rsidR="00F655D4" w:rsidRPr="00F655D4" w:rsidRDefault="00F655D4" w:rsidP="00F655D4">
      <w:pPr>
        <w:numPr>
          <w:ilvl w:val="0"/>
          <w:numId w:val="5"/>
        </w:numPr>
        <w:shd w:val="clear" w:color="auto" w:fill="FFFFFF"/>
        <w:spacing w:after="60" w:line="240" w:lineRule="auto"/>
        <w:ind w:left="0" w:firstLine="0"/>
        <w:rPr>
          <w:ins w:id="51" w:author="Unknown"/>
          <w:rFonts w:ascii="Verdana" w:eastAsia="Times New Roman" w:hAnsi="Verdana" w:cs="Times New Roman"/>
          <w:color w:val="222222"/>
          <w:sz w:val="25"/>
          <w:szCs w:val="25"/>
        </w:rPr>
      </w:pPr>
      <w:ins w:id="52" w:author="Unknown">
        <w:r w:rsidRPr="00F655D4">
          <w:rPr>
            <w:rFonts w:ascii="Verdana" w:eastAsia="Times New Roman" w:hAnsi="Verdana" w:cs="Times New Roman"/>
            <w:color w:val="222222"/>
            <w:sz w:val="25"/>
            <w:szCs w:val="25"/>
          </w:rPr>
          <w:t>TRIGGER</w:t>
        </w:r>
      </w:ins>
    </w:p>
    <w:p w:rsidR="00F655D4" w:rsidRPr="00F655D4" w:rsidRDefault="00F655D4" w:rsidP="00F655D4">
      <w:pPr>
        <w:numPr>
          <w:ilvl w:val="0"/>
          <w:numId w:val="5"/>
        </w:numPr>
        <w:shd w:val="clear" w:color="auto" w:fill="FFFFFF"/>
        <w:spacing w:after="60" w:line="240" w:lineRule="auto"/>
        <w:ind w:left="0" w:firstLine="0"/>
        <w:rPr>
          <w:ins w:id="53" w:author="Unknown"/>
          <w:rFonts w:ascii="Verdana" w:eastAsia="Times New Roman" w:hAnsi="Verdana" w:cs="Times New Roman"/>
          <w:color w:val="222222"/>
          <w:sz w:val="25"/>
          <w:szCs w:val="25"/>
        </w:rPr>
      </w:pPr>
      <w:ins w:id="54" w:author="Unknown">
        <w:r w:rsidRPr="00F655D4">
          <w:rPr>
            <w:rFonts w:ascii="Verdana" w:eastAsia="Times New Roman" w:hAnsi="Verdana" w:cs="Times New Roman"/>
            <w:color w:val="222222"/>
            <w:sz w:val="25"/>
            <w:szCs w:val="25"/>
          </w:rPr>
          <w:t>USER</w:t>
        </w:r>
      </w:ins>
    </w:p>
    <w:p w:rsidR="00F655D4" w:rsidRPr="00F655D4" w:rsidRDefault="00F655D4" w:rsidP="00F655D4">
      <w:pPr>
        <w:numPr>
          <w:ilvl w:val="0"/>
          <w:numId w:val="5"/>
        </w:numPr>
        <w:shd w:val="clear" w:color="auto" w:fill="FFFFFF"/>
        <w:spacing w:after="60" w:line="240" w:lineRule="auto"/>
        <w:ind w:left="0" w:firstLine="0"/>
        <w:rPr>
          <w:ins w:id="55" w:author="Unknown"/>
          <w:rFonts w:ascii="Verdana" w:eastAsia="Times New Roman" w:hAnsi="Verdana" w:cs="Times New Roman"/>
          <w:color w:val="222222"/>
          <w:sz w:val="25"/>
          <w:szCs w:val="25"/>
        </w:rPr>
      </w:pPr>
      <w:ins w:id="56" w:author="Unknown">
        <w:r w:rsidRPr="00F655D4">
          <w:rPr>
            <w:rFonts w:ascii="Verdana" w:eastAsia="Times New Roman" w:hAnsi="Verdana" w:cs="Times New Roman"/>
            <w:color w:val="222222"/>
            <w:sz w:val="25"/>
            <w:szCs w:val="25"/>
          </w:rPr>
          <w:t>VIEW</w:t>
        </w:r>
      </w:ins>
    </w:p>
    <w:p w:rsidR="00F655D4" w:rsidRPr="00F655D4" w:rsidRDefault="00F655D4" w:rsidP="00F655D4">
      <w:pPr>
        <w:numPr>
          <w:ilvl w:val="0"/>
          <w:numId w:val="5"/>
        </w:numPr>
        <w:shd w:val="clear" w:color="auto" w:fill="FFFFFF"/>
        <w:spacing w:after="60" w:line="240" w:lineRule="auto"/>
        <w:ind w:left="0" w:firstLine="0"/>
        <w:rPr>
          <w:ins w:id="57" w:author="Unknown"/>
          <w:rFonts w:ascii="Verdana" w:eastAsia="Times New Roman" w:hAnsi="Verdana" w:cs="Times New Roman"/>
          <w:color w:val="222222"/>
          <w:sz w:val="25"/>
          <w:szCs w:val="25"/>
        </w:rPr>
      </w:pPr>
      <w:ins w:id="58" w:author="Unknown">
        <w:r w:rsidRPr="00F655D4">
          <w:rPr>
            <w:rFonts w:ascii="Verdana" w:eastAsia="Times New Roman" w:hAnsi="Verdana" w:cs="Times New Roman"/>
            <w:color w:val="222222"/>
            <w:sz w:val="25"/>
            <w:szCs w:val="25"/>
          </w:rPr>
          <w:t>EVENT</w:t>
        </w:r>
      </w:ins>
    </w:p>
    <w:p w:rsidR="00F655D4" w:rsidRPr="00F655D4" w:rsidRDefault="00F655D4" w:rsidP="00F655D4">
      <w:pPr>
        <w:numPr>
          <w:ilvl w:val="0"/>
          <w:numId w:val="5"/>
        </w:numPr>
        <w:shd w:val="clear" w:color="auto" w:fill="FFFFFF"/>
        <w:spacing w:after="60" w:line="240" w:lineRule="auto"/>
        <w:ind w:left="0" w:firstLine="0"/>
        <w:rPr>
          <w:ins w:id="59" w:author="Unknown"/>
          <w:rFonts w:ascii="Verdana" w:eastAsia="Times New Roman" w:hAnsi="Verdana" w:cs="Times New Roman"/>
          <w:color w:val="222222"/>
          <w:sz w:val="25"/>
          <w:szCs w:val="25"/>
        </w:rPr>
      </w:pPr>
      <w:ins w:id="60" w:author="Unknown">
        <w:r w:rsidRPr="00F655D4">
          <w:rPr>
            <w:rFonts w:ascii="Verdana" w:eastAsia="Times New Roman" w:hAnsi="Verdana" w:cs="Times New Roman"/>
            <w:color w:val="222222"/>
            <w:sz w:val="25"/>
            <w:szCs w:val="25"/>
          </w:rPr>
          <w:t>FUNCTION</w:t>
        </w:r>
      </w:ins>
    </w:p>
    <w:p w:rsidR="00F655D4" w:rsidRPr="00F655D4" w:rsidRDefault="00F655D4" w:rsidP="00F655D4">
      <w:pPr>
        <w:numPr>
          <w:ilvl w:val="0"/>
          <w:numId w:val="5"/>
        </w:numPr>
        <w:shd w:val="clear" w:color="auto" w:fill="FFFFFF"/>
        <w:spacing w:after="60" w:line="240" w:lineRule="auto"/>
        <w:ind w:left="0" w:firstLine="0"/>
        <w:rPr>
          <w:ins w:id="61" w:author="Unknown"/>
          <w:rFonts w:ascii="Verdana" w:eastAsia="Times New Roman" w:hAnsi="Verdana" w:cs="Times New Roman"/>
          <w:color w:val="222222"/>
          <w:sz w:val="25"/>
          <w:szCs w:val="25"/>
        </w:rPr>
      </w:pPr>
      <w:ins w:id="62" w:author="Unknown">
        <w:r w:rsidRPr="00F655D4">
          <w:rPr>
            <w:rFonts w:ascii="Verdana" w:eastAsia="Times New Roman" w:hAnsi="Verdana" w:cs="Times New Roman"/>
            <w:color w:val="222222"/>
            <w:sz w:val="25"/>
            <w:szCs w:val="25"/>
          </w:rPr>
          <w:t>INDEX </w:t>
        </w:r>
      </w:ins>
    </w:p>
    <w:p w:rsidR="00F655D4" w:rsidRPr="00F655D4" w:rsidRDefault="00F655D4" w:rsidP="00F655D4">
      <w:pPr>
        <w:numPr>
          <w:ilvl w:val="0"/>
          <w:numId w:val="5"/>
        </w:numPr>
        <w:shd w:val="clear" w:color="auto" w:fill="FFFFFF"/>
        <w:spacing w:after="60" w:line="240" w:lineRule="auto"/>
        <w:ind w:left="0" w:firstLine="0"/>
        <w:rPr>
          <w:ins w:id="63" w:author="Unknown"/>
          <w:rFonts w:ascii="Verdana" w:eastAsia="Times New Roman" w:hAnsi="Verdana" w:cs="Times New Roman"/>
          <w:color w:val="222222"/>
          <w:sz w:val="25"/>
          <w:szCs w:val="25"/>
        </w:rPr>
      </w:pPr>
      <w:ins w:id="64" w:author="Unknown">
        <w:r w:rsidRPr="00F655D4">
          <w:rPr>
            <w:rFonts w:ascii="Verdana" w:eastAsia="Times New Roman" w:hAnsi="Verdana" w:cs="Times New Roman"/>
            <w:color w:val="222222"/>
            <w:sz w:val="25"/>
            <w:szCs w:val="25"/>
          </w:rPr>
          <w:t>PROCEDURE.</w:t>
        </w:r>
      </w:ins>
    </w:p>
    <w:p w:rsidR="00F655D4" w:rsidRPr="00F655D4" w:rsidRDefault="00F655D4" w:rsidP="00F655D4">
      <w:pPr>
        <w:spacing w:after="0" w:line="240" w:lineRule="auto"/>
        <w:rPr>
          <w:ins w:id="65" w:author="Unknown"/>
          <w:rFonts w:ascii="Times New Roman" w:eastAsia="Times New Roman" w:hAnsi="Times New Roman" w:cs="Times New Roman"/>
          <w:sz w:val="24"/>
          <w:szCs w:val="24"/>
        </w:rPr>
      </w:pPr>
      <w:ins w:id="66" w:author="Unknown">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are the nonstandard string types?</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TINYTEXT, TEXT, MEDIUMTEXT and LONGTEXT</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is SQLyog?</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The SQLyog program is Software which provide GUI tool for MySQL.</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What are string datatype in MySQL?</w:t>
        </w:r>
        <w:r w:rsidRPr="00F655D4">
          <w:rPr>
            <w:rFonts w:ascii="Verdana" w:eastAsia="Times New Roman" w:hAnsi="Verdana" w:cs="Times New Roman"/>
            <w:color w:val="222222"/>
            <w:sz w:val="25"/>
            <w:szCs w:val="25"/>
          </w:rPr>
          <w:br/>
        </w:r>
      </w:ins>
    </w:p>
    <w:p w:rsidR="00F655D4" w:rsidRPr="00F655D4" w:rsidRDefault="00F655D4" w:rsidP="00F655D4">
      <w:pPr>
        <w:numPr>
          <w:ilvl w:val="0"/>
          <w:numId w:val="6"/>
        </w:numPr>
        <w:shd w:val="clear" w:color="auto" w:fill="FFFFFF"/>
        <w:spacing w:after="60" w:line="240" w:lineRule="auto"/>
        <w:ind w:left="0" w:firstLine="0"/>
        <w:rPr>
          <w:ins w:id="67" w:author="Unknown"/>
          <w:rFonts w:ascii="Verdana" w:eastAsia="Times New Roman" w:hAnsi="Verdana" w:cs="Times New Roman"/>
          <w:color w:val="222222"/>
          <w:sz w:val="25"/>
          <w:szCs w:val="25"/>
        </w:rPr>
      </w:pPr>
      <w:ins w:id="68" w:author="Unknown">
        <w:r w:rsidRPr="00F655D4">
          <w:rPr>
            <w:rFonts w:ascii="Verdana" w:eastAsia="Times New Roman" w:hAnsi="Verdana" w:cs="Times New Roman"/>
            <w:color w:val="222222"/>
            <w:sz w:val="25"/>
            <w:szCs w:val="25"/>
          </w:rPr>
          <w:t>CHAR</w:t>
        </w:r>
      </w:ins>
    </w:p>
    <w:p w:rsidR="00F655D4" w:rsidRPr="00F655D4" w:rsidRDefault="00F655D4" w:rsidP="00F655D4">
      <w:pPr>
        <w:numPr>
          <w:ilvl w:val="0"/>
          <w:numId w:val="6"/>
        </w:numPr>
        <w:shd w:val="clear" w:color="auto" w:fill="FFFFFF"/>
        <w:spacing w:after="60" w:line="240" w:lineRule="auto"/>
        <w:ind w:left="0" w:firstLine="0"/>
        <w:rPr>
          <w:ins w:id="69" w:author="Unknown"/>
          <w:rFonts w:ascii="Verdana" w:eastAsia="Times New Roman" w:hAnsi="Verdana" w:cs="Times New Roman"/>
          <w:color w:val="222222"/>
          <w:sz w:val="25"/>
          <w:szCs w:val="25"/>
        </w:rPr>
      </w:pPr>
      <w:ins w:id="70" w:author="Unknown">
        <w:r w:rsidRPr="00F655D4">
          <w:rPr>
            <w:rFonts w:ascii="Verdana" w:eastAsia="Times New Roman" w:hAnsi="Verdana" w:cs="Times New Roman"/>
            <w:color w:val="222222"/>
            <w:sz w:val="25"/>
            <w:szCs w:val="25"/>
          </w:rPr>
          <w:t>VARCHAR</w:t>
        </w:r>
      </w:ins>
    </w:p>
    <w:p w:rsidR="00F655D4" w:rsidRPr="00F655D4" w:rsidRDefault="00F655D4" w:rsidP="00F655D4">
      <w:pPr>
        <w:numPr>
          <w:ilvl w:val="0"/>
          <w:numId w:val="6"/>
        </w:numPr>
        <w:shd w:val="clear" w:color="auto" w:fill="FFFFFF"/>
        <w:spacing w:after="60" w:line="240" w:lineRule="auto"/>
        <w:ind w:left="0" w:firstLine="0"/>
        <w:rPr>
          <w:ins w:id="71" w:author="Unknown"/>
          <w:rFonts w:ascii="Verdana" w:eastAsia="Times New Roman" w:hAnsi="Verdana" w:cs="Times New Roman"/>
          <w:color w:val="222222"/>
          <w:sz w:val="25"/>
          <w:szCs w:val="25"/>
        </w:rPr>
      </w:pPr>
      <w:ins w:id="72" w:author="Unknown">
        <w:r w:rsidRPr="00F655D4">
          <w:rPr>
            <w:rFonts w:ascii="Verdana" w:eastAsia="Times New Roman" w:hAnsi="Verdana" w:cs="Times New Roman"/>
            <w:color w:val="222222"/>
            <w:sz w:val="25"/>
            <w:szCs w:val="25"/>
          </w:rPr>
          <w:t>TINY TEXT</w:t>
        </w:r>
      </w:ins>
    </w:p>
    <w:p w:rsidR="00F655D4" w:rsidRPr="00F655D4" w:rsidRDefault="00F655D4" w:rsidP="00F655D4">
      <w:pPr>
        <w:numPr>
          <w:ilvl w:val="0"/>
          <w:numId w:val="6"/>
        </w:numPr>
        <w:shd w:val="clear" w:color="auto" w:fill="FFFFFF"/>
        <w:spacing w:after="60" w:line="240" w:lineRule="auto"/>
        <w:ind w:left="0" w:firstLine="0"/>
        <w:rPr>
          <w:ins w:id="73" w:author="Unknown"/>
          <w:rFonts w:ascii="Verdana" w:eastAsia="Times New Roman" w:hAnsi="Verdana" w:cs="Times New Roman"/>
          <w:color w:val="222222"/>
          <w:sz w:val="25"/>
          <w:szCs w:val="25"/>
        </w:rPr>
      </w:pPr>
      <w:ins w:id="74" w:author="Unknown">
        <w:r w:rsidRPr="00F655D4">
          <w:rPr>
            <w:rFonts w:ascii="Verdana" w:eastAsia="Times New Roman" w:hAnsi="Verdana" w:cs="Times New Roman"/>
            <w:color w:val="222222"/>
            <w:sz w:val="25"/>
            <w:szCs w:val="25"/>
          </w:rPr>
          <w:t>TEXT</w:t>
        </w:r>
      </w:ins>
    </w:p>
    <w:p w:rsidR="00F655D4" w:rsidRPr="00F655D4" w:rsidRDefault="00F655D4" w:rsidP="00F655D4">
      <w:pPr>
        <w:numPr>
          <w:ilvl w:val="0"/>
          <w:numId w:val="6"/>
        </w:numPr>
        <w:shd w:val="clear" w:color="auto" w:fill="FFFFFF"/>
        <w:spacing w:after="60" w:line="240" w:lineRule="auto"/>
        <w:ind w:left="0" w:firstLine="0"/>
        <w:rPr>
          <w:ins w:id="75" w:author="Unknown"/>
          <w:rFonts w:ascii="Verdana" w:eastAsia="Times New Roman" w:hAnsi="Verdana" w:cs="Times New Roman"/>
          <w:color w:val="222222"/>
          <w:sz w:val="25"/>
          <w:szCs w:val="25"/>
        </w:rPr>
      </w:pPr>
      <w:ins w:id="76" w:author="Unknown">
        <w:r w:rsidRPr="00F655D4">
          <w:rPr>
            <w:rFonts w:ascii="Verdana" w:eastAsia="Times New Roman" w:hAnsi="Verdana" w:cs="Times New Roman"/>
            <w:color w:val="222222"/>
            <w:sz w:val="25"/>
            <w:szCs w:val="25"/>
          </w:rPr>
          <w:t>MEDIUM TEXT</w:t>
        </w:r>
      </w:ins>
    </w:p>
    <w:p w:rsidR="00F655D4" w:rsidRPr="00F655D4" w:rsidRDefault="00F655D4" w:rsidP="00F655D4">
      <w:pPr>
        <w:numPr>
          <w:ilvl w:val="0"/>
          <w:numId w:val="6"/>
        </w:numPr>
        <w:shd w:val="clear" w:color="auto" w:fill="FFFFFF"/>
        <w:spacing w:after="60" w:line="240" w:lineRule="auto"/>
        <w:ind w:left="0" w:firstLine="0"/>
        <w:rPr>
          <w:ins w:id="77" w:author="Unknown"/>
          <w:rFonts w:ascii="Verdana" w:eastAsia="Times New Roman" w:hAnsi="Verdana" w:cs="Times New Roman"/>
          <w:color w:val="222222"/>
          <w:sz w:val="25"/>
          <w:szCs w:val="25"/>
        </w:rPr>
      </w:pPr>
      <w:ins w:id="78" w:author="Unknown">
        <w:r w:rsidRPr="00F655D4">
          <w:rPr>
            <w:rFonts w:ascii="Verdana" w:eastAsia="Times New Roman" w:hAnsi="Verdana" w:cs="Times New Roman"/>
            <w:color w:val="222222"/>
            <w:sz w:val="25"/>
            <w:szCs w:val="25"/>
          </w:rPr>
          <w:t>LONG TEXT</w:t>
        </w:r>
      </w:ins>
    </w:p>
    <w:p w:rsidR="00F655D4" w:rsidRPr="00F655D4" w:rsidRDefault="00F655D4" w:rsidP="00F655D4">
      <w:pPr>
        <w:numPr>
          <w:ilvl w:val="0"/>
          <w:numId w:val="6"/>
        </w:numPr>
        <w:shd w:val="clear" w:color="auto" w:fill="FFFFFF"/>
        <w:spacing w:after="60" w:line="240" w:lineRule="auto"/>
        <w:ind w:left="0" w:firstLine="0"/>
        <w:rPr>
          <w:ins w:id="79" w:author="Unknown"/>
          <w:rFonts w:ascii="Verdana" w:eastAsia="Times New Roman" w:hAnsi="Verdana" w:cs="Times New Roman"/>
          <w:color w:val="222222"/>
          <w:sz w:val="25"/>
          <w:szCs w:val="25"/>
        </w:rPr>
      </w:pPr>
      <w:ins w:id="80" w:author="Unknown">
        <w:r w:rsidRPr="00F655D4">
          <w:rPr>
            <w:rFonts w:ascii="Verdana" w:eastAsia="Times New Roman" w:hAnsi="Verdana" w:cs="Times New Roman"/>
            <w:color w:val="222222"/>
            <w:sz w:val="25"/>
            <w:szCs w:val="25"/>
          </w:rPr>
          <w:t>BINARY</w:t>
        </w:r>
      </w:ins>
    </w:p>
    <w:p w:rsidR="00F655D4" w:rsidRPr="00F655D4" w:rsidRDefault="00F655D4" w:rsidP="00F655D4">
      <w:pPr>
        <w:numPr>
          <w:ilvl w:val="0"/>
          <w:numId w:val="6"/>
        </w:numPr>
        <w:shd w:val="clear" w:color="auto" w:fill="FFFFFF"/>
        <w:spacing w:after="60" w:line="240" w:lineRule="auto"/>
        <w:ind w:left="0" w:firstLine="0"/>
        <w:rPr>
          <w:ins w:id="81" w:author="Unknown"/>
          <w:rFonts w:ascii="Verdana" w:eastAsia="Times New Roman" w:hAnsi="Verdana" w:cs="Times New Roman"/>
          <w:color w:val="222222"/>
          <w:sz w:val="25"/>
          <w:szCs w:val="25"/>
        </w:rPr>
      </w:pPr>
      <w:ins w:id="82" w:author="Unknown">
        <w:r w:rsidRPr="00F655D4">
          <w:rPr>
            <w:rFonts w:ascii="Verdana" w:eastAsia="Times New Roman" w:hAnsi="Verdana" w:cs="Times New Roman"/>
            <w:color w:val="222222"/>
            <w:sz w:val="25"/>
            <w:szCs w:val="25"/>
          </w:rPr>
          <w:t>VARBINARY</w:t>
        </w:r>
      </w:ins>
    </w:p>
    <w:p w:rsidR="00F655D4" w:rsidRPr="00F655D4" w:rsidRDefault="00F655D4" w:rsidP="00F655D4">
      <w:pPr>
        <w:numPr>
          <w:ilvl w:val="0"/>
          <w:numId w:val="6"/>
        </w:numPr>
        <w:shd w:val="clear" w:color="auto" w:fill="FFFFFF"/>
        <w:spacing w:after="60" w:line="240" w:lineRule="auto"/>
        <w:ind w:left="0" w:firstLine="0"/>
        <w:rPr>
          <w:ins w:id="83" w:author="Unknown"/>
          <w:rFonts w:ascii="Verdana" w:eastAsia="Times New Roman" w:hAnsi="Verdana" w:cs="Times New Roman"/>
          <w:color w:val="222222"/>
          <w:sz w:val="25"/>
          <w:szCs w:val="25"/>
        </w:rPr>
      </w:pPr>
      <w:ins w:id="84" w:author="Unknown">
        <w:r w:rsidRPr="00F655D4">
          <w:rPr>
            <w:rFonts w:ascii="Verdana" w:eastAsia="Times New Roman" w:hAnsi="Verdana" w:cs="Times New Roman"/>
            <w:color w:val="222222"/>
            <w:sz w:val="25"/>
            <w:szCs w:val="25"/>
          </w:rPr>
          <w:t>TINYBLOB</w:t>
        </w:r>
      </w:ins>
    </w:p>
    <w:p w:rsidR="00F655D4" w:rsidRPr="00F655D4" w:rsidRDefault="00F655D4" w:rsidP="00F655D4">
      <w:pPr>
        <w:numPr>
          <w:ilvl w:val="0"/>
          <w:numId w:val="6"/>
        </w:numPr>
        <w:shd w:val="clear" w:color="auto" w:fill="FFFFFF"/>
        <w:spacing w:after="60" w:line="240" w:lineRule="auto"/>
        <w:ind w:left="0" w:firstLine="0"/>
        <w:rPr>
          <w:ins w:id="85" w:author="Unknown"/>
          <w:rFonts w:ascii="Verdana" w:eastAsia="Times New Roman" w:hAnsi="Verdana" w:cs="Times New Roman"/>
          <w:color w:val="222222"/>
          <w:sz w:val="25"/>
          <w:szCs w:val="25"/>
        </w:rPr>
      </w:pPr>
      <w:ins w:id="86" w:author="Unknown">
        <w:r w:rsidRPr="00F655D4">
          <w:rPr>
            <w:rFonts w:ascii="Verdana" w:eastAsia="Times New Roman" w:hAnsi="Verdana" w:cs="Times New Roman"/>
            <w:color w:val="222222"/>
            <w:sz w:val="25"/>
            <w:szCs w:val="25"/>
          </w:rPr>
          <w:t>MEDIUMBLOG</w:t>
        </w:r>
      </w:ins>
    </w:p>
    <w:p w:rsidR="00F655D4" w:rsidRPr="00F655D4" w:rsidRDefault="00F655D4" w:rsidP="00F655D4">
      <w:pPr>
        <w:numPr>
          <w:ilvl w:val="0"/>
          <w:numId w:val="6"/>
        </w:numPr>
        <w:shd w:val="clear" w:color="auto" w:fill="FFFFFF"/>
        <w:spacing w:after="60" w:line="240" w:lineRule="auto"/>
        <w:ind w:left="0" w:firstLine="0"/>
        <w:rPr>
          <w:ins w:id="87" w:author="Unknown"/>
          <w:rFonts w:ascii="Verdana" w:eastAsia="Times New Roman" w:hAnsi="Verdana" w:cs="Times New Roman"/>
          <w:color w:val="222222"/>
          <w:sz w:val="25"/>
          <w:szCs w:val="25"/>
        </w:rPr>
      </w:pPr>
      <w:ins w:id="88" w:author="Unknown">
        <w:r w:rsidRPr="00F655D4">
          <w:rPr>
            <w:rFonts w:ascii="Verdana" w:eastAsia="Times New Roman" w:hAnsi="Verdana" w:cs="Times New Roman"/>
            <w:color w:val="222222"/>
            <w:sz w:val="25"/>
            <w:szCs w:val="25"/>
          </w:rPr>
          <w:t>BLOB</w:t>
        </w:r>
      </w:ins>
    </w:p>
    <w:p w:rsidR="00F655D4" w:rsidRPr="00F655D4" w:rsidRDefault="00F655D4" w:rsidP="00F655D4">
      <w:pPr>
        <w:numPr>
          <w:ilvl w:val="0"/>
          <w:numId w:val="6"/>
        </w:numPr>
        <w:shd w:val="clear" w:color="auto" w:fill="FFFFFF"/>
        <w:spacing w:after="60" w:line="240" w:lineRule="auto"/>
        <w:ind w:left="0" w:firstLine="0"/>
        <w:rPr>
          <w:ins w:id="89" w:author="Unknown"/>
          <w:rFonts w:ascii="Verdana" w:eastAsia="Times New Roman" w:hAnsi="Verdana" w:cs="Times New Roman"/>
          <w:color w:val="222222"/>
          <w:sz w:val="25"/>
          <w:szCs w:val="25"/>
        </w:rPr>
      </w:pPr>
      <w:ins w:id="90" w:author="Unknown">
        <w:r w:rsidRPr="00F655D4">
          <w:rPr>
            <w:rFonts w:ascii="Verdana" w:eastAsia="Times New Roman" w:hAnsi="Verdana" w:cs="Times New Roman"/>
            <w:color w:val="222222"/>
            <w:sz w:val="25"/>
            <w:szCs w:val="25"/>
          </w:rPr>
          <w:lastRenderedPageBreak/>
          <w:t>LONGBLOB</w:t>
        </w:r>
      </w:ins>
    </w:p>
    <w:p w:rsidR="00F655D4" w:rsidRPr="00F655D4" w:rsidRDefault="00F655D4" w:rsidP="00F655D4">
      <w:pPr>
        <w:numPr>
          <w:ilvl w:val="0"/>
          <w:numId w:val="6"/>
        </w:numPr>
        <w:shd w:val="clear" w:color="auto" w:fill="FFFFFF"/>
        <w:spacing w:after="60" w:line="240" w:lineRule="auto"/>
        <w:ind w:left="0" w:firstLine="0"/>
        <w:rPr>
          <w:ins w:id="91" w:author="Unknown"/>
          <w:rFonts w:ascii="Verdana" w:eastAsia="Times New Roman" w:hAnsi="Verdana" w:cs="Times New Roman"/>
          <w:color w:val="222222"/>
          <w:sz w:val="25"/>
          <w:szCs w:val="25"/>
        </w:rPr>
      </w:pPr>
      <w:ins w:id="92" w:author="Unknown">
        <w:r w:rsidRPr="00F655D4">
          <w:rPr>
            <w:rFonts w:ascii="Verdana" w:eastAsia="Times New Roman" w:hAnsi="Verdana" w:cs="Times New Roman"/>
            <w:color w:val="222222"/>
            <w:sz w:val="25"/>
            <w:szCs w:val="25"/>
          </w:rPr>
          <w:t>ENUM</w:t>
        </w:r>
      </w:ins>
    </w:p>
    <w:p w:rsidR="00F655D4" w:rsidRPr="00F655D4" w:rsidRDefault="00F655D4" w:rsidP="00F655D4">
      <w:pPr>
        <w:numPr>
          <w:ilvl w:val="0"/>
          <w:numId w:val="6"/>
        </w:numPr>
        <w:shd w:val="clear" w:color="auto" w:fill="FFFFFF"/>
        <w:spacing w:after="60" w:line="240" w:lineRule="auto"/>
        <w:ind w:left="0" w:firstLine="0"/>
        <w:rPr>
          <w:ins w:id="93" w:author="Unknown"/>
          <w:rFonts w:ascii="Verdana" w:eastAsia="Times New Roman" w:hAnsi="Verdana" w:cs="Times New Roman"/>
          <w:color w:val="222222"/>
          <w:sz w:val="25"/>
          <w:szCs w:val="25"/>
        </w:rPr>
      </w:pPr>
      <w:ins w:id="94" w:author="Unknown">
        <w:r w:rsidRPr="00F655D4">
          <w:rPr>
            <w:rFonts w:ascii="Verdana" w:eastAsia="Times New Roman" w:hAnsi="Verdana" w:cs="Times New Roman"/>
            <w:color w:val="222222"/>
            <w:sz w:val="25"/>
            <w:szCs w:val="25"/>
          </w:rPr>
          <w:t>SET</w:t>
        </w:r>
      </w:ins>
    </w:p>
    <w:p w:rsidR="00F655D4" w:rsidRPr="00F655D4" w:rsidRDefault="00F655D4" w:rsidP="00F655D4">
      <w:pPr>
        <w:spacing w:after="0" w:line="240" w:lineRule="auto"/>
        <w:rPr>
          <w:ins w:id="95" w:author="Unknown"/>
          <w:rFonts w:ascii="Times New Roman" w:eastAsia="Times New Roman" w:hAnsi="Times New Roman" w:cs="Times New Roman"/>
          <w:sz w:val="24"/>
          <w:szCs w:val="24"/>
        </w:rPr>
      </w:pPr>
      <w:ins w:id="96" w:author="Unknown">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How to get the next auto-increment id in mysql?</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shd w:val="clear" w:color="auto" w:fill="FFFFFF"/>
          </w:rPr>
          <w:t>Use LAST_INSERT_ID() from your MySQL query.</w:t>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How to update the column where NULL value set?</w:t>
        </w:r>
        <w:r w:rsidRPr="00F655D4">
          <w:rPr>
            <w:rFonts w:ascii="Verdana" w:eastAsia="Times New Roman" w:hAnsi="Verdana" w:cs="Times New Roman"/>
            <w:color w:val="222222"/>
            <w:sz w:val="25"/>
            <w:szCs w:val="25"/>
          </w:rPr>
          <w:br/>
        </w:r>
      </w:ins>
    </w:p>
    <w:p w:rsidR="00F655D4" w:rsidRPr="00F655D4" w:rsidRDefault="00F655D4" w:rsidP="00F655D4">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 w:author="Unknown"/>
          <w:rFonts w:ascii="Courier New" w:eastAsia="Times New Roman" w:hAnsi="Courier New" w:cs="Courier New"/>
          <w:color w:val="222222"/>
          <w:sz w:val="25"/>
          <w:szCs w:val="25"/>
        </w:rPr>
      </w:pPr>
      <w:ins w:id="98" w:author="Unknown">
        <w:r w:rsidRPr="00F655D4">
          <w:rPr>
            <w:rFonts w:ascii="Courier New" w:eastAsia="Times New Roman" w:hAnsi="Courier New" w:cs="Courier New"/>
            <w:color w:val="222222"/>
            <w:sz w:val="25"/>
            <w:szCs w:val="25"/>
          </w:rPr>
          <w:t>update `users` set phone='000000000' where  phone is NULL</w:t>
        </w:r>
      </w:ins>
    </w:p>
    <w:p w:rsidR="00F655D4" w:rsidRPr="00F655D4" w:rsidRDefault="00F655D4" w:rsidP="00F655D4">
      <w:pPr>
        <w:spacing w:after="0" w:line="240" w:lineRule="auto"/>
        <w:rPr>
          <w:ins w:id="99" w:author="Unknown"/>
          <w:rFonts w:ascii="Times New Roman" w:eastAsia="Times New Roman" w:hAnsi="Times New Roman" w:cs="Times New Roman"/>
          <w:sz w:val="24"/>
          <w:szCs w:val="24"/>
        </w:rPr>
      </w:pPr>
      <w:ins w:id="100" w:author="Unknown">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color w:val="222222"/>
            <w:sz w:val="25"/>
            <w:szCs w:val="25"/>
          </w:rPr>
          <w:br/>
        </w:r>
        <w:r w:rsidRPr="00F655D4">
          <w:rPr>
            <w:rFonts w:ascii="Verdana" w:eastAsia="Times New Roman" w:hAnsi="Verdana" w:cs="Times New Roman"/>
            <w:b/>
            <w:bCs/>
            <w:color w:val="222222"/>
            <w:sz w:val="25"/>
            <w:szCs w:val="25"/>
            <w:shd w:val="clear" w:color="auto" w:fill="FFFFFF"/>
          </w:rPr>
          <w:t>Question: How to get number of days difference between two date?</w:t>
        </w:r>
        <w:r w:rsidRPr="00F655D4">
          <w:rPr>
            <w:rFonts w:ascii="Verdana" w:eastAsia="Times New Roman" w:hAnsi="Verdana" w:cs="Times New Roman"/>
            <w:color w:val="222222"/>
            <w:sz w:val="25"/>
            <w:szCs w:val="25"/>
          </w:rPr>
          <w:br/>
        </w:r>
      </w:ins>
    </w:p>
    <w:p w:rsidR="00F655D4" w:rsidRPr="00F655D4" w:rsidRDefault="00F655D4" w:rsidP="00F655D4">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 w:author="Unknown"/>
          <w:rFonts w:ascii="Courier New" w:eastAsia="Times New Roman" w:hAnsi="Courier New" w:cs="Courier New"/>
          <w:color w:val="222222"/>
          <w:sz w:val="25"/>
          <w:szCs w:val="25"/>
        </w:rPr>
      </w:pPr>
      <w:ins w:id="102" w:author="Unknown">
        <w:r w:rsidRPr="00F655D4">
          <w:rPr>
            <w:rFonts w:ascii="Courier New" w:eastAsia="Times New Roman" w:hAnsi="Courier New" w:cs="Courier New"/>
            <w:color w:val="222222"/>
            <w:sz w:val="25"/>
            <w:szCs w:val="25"/>
          </w:rPr>
          <w:t>SELECT DATEDIFF('2010-10-22', '2010-10-19');</w:t>
        </w:r>
      </w:ins>
    </w:p>
    <w:p w:rsidR="00237290" w:rsidRDefault="005F69F3"/>
    <w:p w:rsidR="00F468D7" w:rsidRPr="00F468D7" w:rsidRDefault="00F468D7">
      <w:pPr>
        <w:rPr>
          <w:b/>
        </w:rPr>
      </w:pPr>
      <w:r w:rsidRPr="00F468D7">
        <w:rPr>
          <w:rFonts w:ascii="Arial" w:eastAsia="Times New Roman" w:hAnsi="Arial" w:cs="Arial"/>
          <w:b/>
          <w:color w:val="242729"/>
          <w:sz w:val="23"/>
          <w:szCs w:val="23"/>
        </w:rPr>
        <w:t>ENUM &amp; SET</w:t>
      </w:r>
      <w:r>
        <w:rPr>
          <w:rFonts w:ascii="Arial" w:eastAsia="Times New Roman" w:hAnsi="Arial" w:cs="Arial"/>
          <w:b/>
          <w:color w:val="242729"/>
          <w:sz w:val="23"/>
          <w:szCs w:val="23"/>
        </w:rPr>
        <w:t xml:space="preserve"> :</w:t>
      </w:r>
    </w:p>
    <w:p w:rsidR="00F468D7" w:rsidRPr="00F468D7" w:rsidRDefault="00F468D7" w:rsidP="00F468D7">
      <w:pPr>
        <w:spacing w:after="240" w:line="240" w:lineRule="auto"/>
        <w:textAlignment w:val="baseline"/>
        <w:rPr>
          <w:rFonts w:ascii="Arial" w:eastAsia="Times New Roman" w:hAnsi="Arial" w:cs="Arial"/>
          <w:color w:val="242729"/>
          <w:sz w:val="23"/>
          <w:szCs w:val="23"/>
        </w:rPr>
      </w:pPr>
      <w:r w:rsidRPr="00F468D7">
        <w:rPr>
          <w:rFonts w:ascii="Arial" w:eastAsia="Times New Roman" w:hAnsi="Arial" w:cs="Arial"/>
          <w:color w:val="242729"/>
          <w:sz w:val="23"/>
          <w:szCs w:val="23"/>
        </w:rPr>
        <w:t>Definition of a ENUM or SET column does act as a constraint on values entered into the column. An error occurs for values that do not satisfy these conditions:</w:t>
      </w:r>
    </w:p>
    <w:p w:rsidR="00F468D7" w:rsidRPr="00F468D7" w:rsidRDefault="00F468D7" w:rsidP="00F468D7">
      <w:pPr>
        <w:spacing w:after="240" w:line="240" w:lineRule="auto"/>
        <w:textAlignment w:val="baseline"/>
        <w:rPr>
          <w:rFonts w:ascii="Arial" w:eastAsia="Times New Roman" w:hAnsi="Arial" w:cs="Arial"/>
          <w:color w:val="242729"/>
          <w:sz w:val="23"/>
          <w:szCs w:val="23"/>
        </w:rPr>
      </w:pPr>
      <w:r w:rsidRPr="00F468D7">
        <w:rPr>
          <w:rFonts w:ascii="Arial" w:eastAsia="Times New Roman" w:hAnsi="Arial" w:cs="Arial"/>
          <w:color w:val="242729"/>
          <w:sz w:val="23"/>
          <w:szCs w:val="23"/>
        </w:rPr>
        <w:t>An ENUM value must be one of those listed in the column definition, or the internal numeric equivalent thereof. The value cannot be the error value (that is, 0 or the empty string). For a column defined as ENUM('a','b','c'), values such as '', 'd', or 'ax' are illegal and are rejected.</w:t>
      </w:r>
    </w:p>
    <w:p w:rsidR="00F468D7" w:rsidRPr="00F468D7" w:rsidRDefault="00F468D7" w:rsidP="00F468D7">
      <w:pPr>
        <w:spacing w:after="0" w:line="240" w:lineRule="auto"/>
        <w:textAlignment w:val="baseline"/>
        <w:rPr>
          <w:rFonts w:ascii="Arial" w:eastAsia="Times New Roman" w:hAnsi="Arial" w:cs="Arial"/>
          <w:color w:val="242729"/>
          <w:sz w:val="23"/>
          <w:szCs w:val="23"/>
        </w:rPr>
      </w:pPr>
      <w:r w:rsidRPr="00F468D7">
        <w:rPr>
          <w:rFonts w:ascii="Arial" w:eastAsia="Times New Roman" w:hAnsi="Arial" w:cs="Arial"/>
          <w:color w:val="242729"/>
          <w:sz w:val="23"/>
          <w:szCs w:val="23"/>
        </w:rPr>
        <w:t>A SET value must be the empty string or a value consisting only of the values listed in the column definition separated by commas. For a column defined as SET('a','b','c'), values such as 'd' or 'a,b,c,d' are illegal and are rejected.</w:t>
      </w:r>
    </w:p>
    <w:p w:rsidR="00F468D7" w:rsidRDefault="00F468D7"/>
    <w:p w:rsidR="00AC073D" w:rsidRDefault="00AC073D">
      <w:pPr>
        <w:rPr>
          <w:b/>
        </w:rPr>
      </w:pPr>
      <w:r w:rsidRPr="00AC073D">
        <w:rPr>
          <w:b/>
        </w:rPr>
        <w:t>Difference between , INT, SMALLINT, TINYINT, MEDIUMINT, BIGINT</w:t>
      </w:r>
    </w:p>
    <w:p w:rsidR="00AC073D" w:rsidRPr="00AC073D" w:rsidRDefault="00AC073D">
      <w:pPr>
        <w:rPr>
          <w:b/>
        </w:rPr>
      </w:pPr>
      <w:r>
        <w:rPr>
          <w:rFonts w:ascii="Segoe UI" w:hAnsi="Segoe UI" w:cs="Segoe UI"/>
          <w:color w:val="222222"/>
          <w:shd w:val="clear" w:color="auto" w:fill="FFFFFF"/>
        </w:rPr>
        <w:t>Exact-number data types that use integer data. To save space in the database, use the smallest data type that can reliably contain all possible values. </w:t>
      </w:r>
    </w:p>
    <w:p w:rsidR="00AC073D" w:rsidRPr="00AC073D" w:rsidRDefault="00AC073D" w:rsidP="00AC073D">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AC073D">
        <w:rPr>
          <w:rFonts w:ascii="inherit" w:eastAsia="Times New Roman" w:hAnsi="inherit" w:cs="Arial"/>
          <w:color w:val="242729"/>
          <w:sz w:val="23"/>
          <w:szCs w:val="23"/>
        </w:rPr>
        <w:t>tinyint = 1 byte</w:t>
      </w:r>
    </w:p>
    <w:p w:rsidR="00AC073D" w:rsidRPr="00AC073D" w:rsidRDefault="00AC073D" w:rsidP="00AC073D">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AC073D">
        <w:rPr>
          <w:rFonts w:ascii="inherit" w:eastAsia="Times New Roman" w:hAnsi="inherit" w:cs="Arial"/>
          <w:color w:val="242729"/>
          <w:sz w:val="23"/>
          <w:szCs w:val="23"/>
        </w:rPr>
        <w:lastRenderedPageBreak/>
        <w:t>smallint = 2 bytes</w:t>
      </w:r>
    </w:p>
    <w:p w:rsidR="00AC073D" w:rsidRPr="00AC073D" w:rsidRDefault="00AC073D" w:rsidP="00AC073D">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AC073D">
        <w:rPr>
          <w:rFonts w:ascii="inherit" w:eastAsia="Times New Roman" w:hAnsi="inherit" w:cs="Arial"/>
          <w:color w:val="242729"/>
          <w:sz w:val="23"/>
          <w:szCs w:val="23"/>
        </w:rPr>
        <w:t>mediumint = 3 bytes</w:t>
      </w:r>
    </w:p>
    <w:p w:rsidR="00AC073D" w:rsidRPr="00AC073D" w:rsidRDefault="00AC073D" w:rsidP="00AC073D">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AC073D">
        <w:rPr>
          <w:rFonts w:ascii="inherit" w:eastAsia="Times New Roman" w:hAnsi="inherit" w:cs="Arial"/>
          <w:color w:val="242729"/>
          <w:sz w:val="23"/>
          <w:szCs w:val="23"/>
        </w:rPr>
        <w:t>int = 4 bytes</w:t>
      </w:r>
    </w:p>
    <w:p w:rsidR="00AC073D" w:rsidRPr="00AC073D" w:rsidRDefault="00AC073D" w:rsidP="00AC073D">
      <w:pPr>
        <w:numPr>
          <w:ilvl w:val="0"/>
          <w:numId w:val="7"/>
        </w:numPr>
        <w:shd w:val="clear" w:color="auto" w:fill="FFFFFF"/>
        <w:spacing w:after="0" w:line="240" w:lineRule="auto"/>
        <w:ind w:left="450"/>
        <w:textAlignment w:val="baseline"/>
        <w:rPr>
          <w:rFonts w:ascii="inherit" w:eastAsia="Times New Roman" w:hAnsi="inherit" w:cs="Arial"/>
          <w:color w:val="242729"/>
          <w:sz w:val="23"/>
          <w:szCs w:val="23"/>
        </w:rPr>
      </w:pPr>
      <w:r w:rsidRPr="00AC073D">
        <w:rPr>
          <w:rFonts w:ascii="inherit" w:eastAsia="Times New Roman" w:hAnsi="inherit" w:cs="Arial"/>
          <w:color w:val="242729"/>
          <w:sz w:val="23"/>
          <w:szCs w:val="23"/>
        </w:rPr>
        <w:t>bigint = 8 bytes</w:t>
      </w:r>
    </w:p>
    <w:p w:rsidR="00AC073D" w:rsidRDefault="00AC073D"/>
    <w:sectPr w:rsidR="00AC0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F720A"/>
    <w:multiLevelType w:val="multilevel"/>
    <w:tmpl w:val="5BC6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F62F90"/>
    <w:multiLevelType w:val="multilevel"/>
    <w:tmpl w:val="B7A4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674743"/>
    <w:multiLevelType w:val="multilevel"/>
    <w:tmpl w:val="48EC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66487C"/>
    <w:multiLevelType w:val="multilevel"/>
    <w:tmpl w:val="0ACC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5056A3"/>
    <w:multiLevelType w:val="multilevel"/>
    <w:tmpl w:val="CEDA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553420"/>
    <w:multiLevelType w:val="multilevel"/>
    <w:tmpl w:val="D748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1E0FE4"/>
    <w:multiLevelType w:val="multilevel"/>
    <w:tmpl w:val="952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D4"/>
    <w:rsid w:val="000973A3"/>
    <w:rsid w:val="000D1A47"/>
    <w:rsid w:val="005F69F3"/>
    <w:rsid w:val="00AC073D"/>
    <w:rsid w:val="00B51564"/>
    <w:rsid w:val="00F468D7"/>
    <w:rsid w:val="00F655D4"/>
    <w:rsid w:val="00F9756C"/>
    <w:rsid w:val="00FD23FD"/>
    <w:rsid w:val="00FE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23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55D4"/>
  </w:style>
  <w:style w:type="paragraph" w:styleId="HTMLPreformatted">
    <w:name w:val="HTML Preformatted"/>
    <w:basedOn w:val="Normal"/>
    <w:link w:val="HTMLPreformattedChar"/>
    <w:uiPriority w:val="99"/>
    <w:semiHidden/>
    <w:unhideWhenUsed/>
    <w:rsid w:val="00F65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5D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D23F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D23FD"/>
    <w:rPr>
      <w:color w:val="0000FF"/>
      <w:u w:val="single"/>
    </w:rPr>
  </w:style>
  <w:style w:type="paragraph" w:styleId="NormalWeb">
    <w:name w:val="Normal (Web)"/>
    <w:basedOn w:val="Normal"/>
    <w:uiPriority w:val="99"/>
    <w:semiHidden/>
    <w:unhideWhenUsed/>
    <w:rsid w:val="00FD23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FD23FD"/>
  </w:style>
  <w:style w:type="character" w:customStyle="1" w:styleId="pun">
    <w:name w:val="pun"/>
    <w:basedOn w:val="DefaultParagraphFont"/>
    <w:rsid w:val="00FD23FD"/>
  </w:style>
  <w:style w:type="character" w:customStyle="1" w:styleId="lit">
    <w:name w:val="lit"/>
    <w:basedOn w:val="DefaultParagraphFont"/>
    <w:rsid w:val="00FD23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23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55D4"/>
  </w:style>
  <w:style w:type="paragraph" w:styleId="HTMLPreformatted">
    <w:name w:val="HTML Preformatted"/>
    <w:basedOn w:val="Normal"/>
    <w:link w:val="HTMLPreformattedChar"/>
    <w:uiPriority w:val="99"/>
    <w:semiHidden/>
    <w:unhideWhenUsed/>
    <w:rsid w:val="00F65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5D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D23F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D23FD"/>
    <w:rPr>
      <w:color w:val="0000FF"/>
      <w:u w:val="single"/>
    </w:rPr>
  </w:style>
  <w:style w:type="paragraph" w:styleId="NormalWeb">
    <w:name w:val="Normal (Web)"/>
    <w:basedOn w:val="Normal"/>
    <w:uiPriority w:val="99"/>
    <w:semiHidden/>
    <w:unhideWhenUsed/>
    <w:rsid w:val="00FD23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FD23FD"/>
  </w:style>
  <w:style w:type="character" w:customStyle="1" w:styleId="pun">
    <w:name w:val="pun"/>
    <w:basedOn w:val="DefaultParagraphFont"/>
    <w:rsid w:val="00FD23FD"/>
  </w:style>
  <w:style w:type="character" w:customStyle="1" w:styleId="lit">
    <w:name w:val="lit"/>
    <w:basedOn w:val="DefaultParagraphFont"/>
    <w:rsid w:val="00FD2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5458">
      <w:bodyDiv w:val="1"/>
      <w:marLeft w:val="0"/>
      <w:marRight w:val="0"/>
      <w:marTop w:val="0"/>
      <w:marBottom w:val="0"/>
      <w:divBdr>
        <w:top w:val="none" w:sz="0" w:space="0" w:color="auto"/>
        <w:left w:val="none" w:sz="0" w:space="0" w:color="auto"/>
        <w:bottom w:val="none" w:sz="0" w:space="0" w:color="auto"/>
        <w:right w:val="none" w:sz="0" w:space="0" w:color="auto"/>
      </w:divBdr>
    </w:div>
    <w:div w:id="753088955">
      <w:bodyDiv w:val="1"/>
      <w:marLeft w:val="0"/>
      <w:marRight w:val="0"/>
      <w:marTop w:val="0"/>
      <w:marBottom w:val="0"/>
      <w:divBdr>
        <w:top w:val="none" w:sz="0" w:space="0" w:color="auto"/>
        <w:left w:val="none" w:sz="0" w:space="0" w:color="auto"/>
        <w:bottom w:val="none" w:sz="0" w:space="0" w:color="auto"/>
        <w:right w:val="none" w:sz="0" w:space="0" w:color="auto"/>
      </w:divBdr>
    </w:div>
    <w:div w:id="1409229156">
      <w:bodyDiv w:val="1"/>
      <w:marLeft w:val="0"/>
      <w:marRight w:val="0"/>
      <w:marTop w:val="0"/>
      <w:marBottom w:val="0"/>
      <w:divBdr>
        <w:top w:val="none" w:sz="0" w:space="0" w:color="auto"/>
        <w:left w:val="none" w:sz="0" w:space="0" w:color="auto"/>
        <w:bottom w:val="none" w:sz="0" w:space="0" w:color="auto"/>
        <w:right w:val="none" w:sz="0" w:space="0" w:color="auto"/>
      </w:divBdr>
    </w:div>
    <w:div w:id="1580169826">
      <w:bodyDiv w:val="1"/>
      <w:marLeft w:val="0"/>
      <w:marRight w:val="0"/>
      <w:marTop w:val="0"/>
      <w:marBottom w:val="0"/>
      <w:divBdr>
        <w:top w:val="none" w:sz="0" w:space="0" w:color="auto"/>
        <w:left w:val="none" w:sz="0" w:space="0" w:color="auto"/>
        <w:bottom w:val="none" w:sz="0" w:space="0" w:color="auto"/>
        <w:right w:val="none" w:sz="0" w:space="0" w:color="auto"/>
      </w:divBdr>
    </w:div>
    <w:div w:id="1600679796">
      <w:bodyDiv w:val="1"/>
      <w:marLeft w:val="0"/>
      <w:marRight w:val="0"/>
      <w:marTop w:val="0"/>
      <w:marBottom w:val="0"/>
      <w:divBdr>
        <w:top w:val="none" w:sz="0" w:space="0" w:color="auto"/>
        <w:left w:val="none" w:sz="0" w:space="0" w:color="auto"/>
        <w:bottom w:val="none" w:sz="0" w:space="0" w:color="auto"/>
        <w:right w:val="none" w:sz="0" w:space="0" w:color="auto"/>
      </w:divBdr>
      <w:divsChild>
        <w:div w:id="1249462394">
          <w:marLeft w:val="0"/>
          <w:marRight w:val="0"/>
          <w:marTop w:val="0"/>
          <w:marBottom w:val="75"/>
          <w:divBdr>
            <w:top w:val="none" w:sz="0" w:space="0" w:color="auto"/>
            <w:left w:val="none" w:sz="0" w:space="0" w:color="auto"/>
            <w:bottom w:val="none" w:sz="0" w:space="0" w:color="auto"/>
            <w:right w:val="none" w:sz="0" w:space="0" w:color="auto"/>
          </w:divBdr>
        </w:div>
      </w:divsChild>
    </w:div>
    <w:div w:id="165086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v.mysql.com/doc/refman/5.0/en/charset-conne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557564/how-to-save-other-languages-in-mysql-tab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8</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2017-06-05T17:23:00Z</dcterms:created>
  <dcterms:modified xsi:type="dcterms:W3CDTF">2018-07-05T07:09:00Z</dcterms:modified>
</cp:coreProperties>
</file>