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06" w:rsidRPr="002B5906" w:rsidRDefault="002B5906" w:rsidP="002B590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B590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Web Services Interview Questions</w: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is given frequently asked Web Services interview questions and answers that </w:t>
      </w:r>
      <w:proofErr w:type="gramStart"/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has</w:t>
      </w:r>
      <w:proofErr w:type="gramEnd"/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 xml:space="preserve"> been asked in many companies. Let's see the list of top Web Services interview questions.</w:t>
      </w:r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5906">
        <w:rPr>
          <w:rFonts w:ascii="Helvetica" w:eastAsia="Times New Roman" w:hAnsi="Helvetica" w:cs="Helvetica"/>
          <w:color w:val="610B4B"/>
          <w:sz w:val="32"/>
          <w:szCs w:val="32"/>
        </w:rPr>
        <w:t>1) What is Web Service?</w: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Web Service is a software system for communicating two devices over the network. </w:t>
      </w:r>
      <w:hyperlink r:id="rId7" w:history="1">
        <w:r w:rsidRPr="002B5906">
          <w:rPr>
            <w:rFonts w:ascii="Verdana" w:eastAsia="Times New Roman" w:hAnsi="Verdana" w:cs="Times New Roman"/>
            <w:color w:val="008000"/>
            <w:sz w:val="20"/>
            <w:szCs w:val="20"/>
          </w:rPr>
          <w:t>More details...</w:t>
        </w:r>
      </w:hyperlink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0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5906">
        <w:rPr>
          <w:rFonts w:ascii="Helvetica" w:eastAsia="Times New Roman" w:hAnsi="Helvetica" w:cs="Helvetica"/>
          <w:color w:val="610B4B"/>
          <w:sz w:val="32"/>
          <w:szCs w:val="32"/>
        </w:rPr>
        <w:t>2) How does a web service work?</w: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 xml:space="preserve">A web service is used to communicate among various applications by using open standards such as HTML, XML, WSDL, and SOAP. You can build a Java-based web service on Solaris that is accessible from your Visual Basic program that runs on Windows. You can also use C# to build new web services on Windows that can be invoked from your web application that is based on </w:t>
      </w:r>
      <w:proofErr w:type="spellStart"/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JavaServer</w:t>
      </w:r>
      <w:proofErr w:type="spellEnd"/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 xml:space="preserve"> Pages (JSP) and runs on Linux.</w:t>
      </w:r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0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5906">
        <w:rPr>
          <w:rFonts w:ascii="Helvetica" w:eastAsia="Times New Roman" w:hAnsi="Helvetica" w:cs="Helvetica"/>
          <w:color w:val="610B4B"/>
          <w:sz w:val="32"/>
          <w:szCs w:val="32"/>
        </w:rPr>
        <w:t>3) What are the advantages of web services?</w:t>
      </w:r>
    </w:p>
    <w:p w:rsidR="002B5906" w:rsidRPr="002B5906" w:rsidRDefault="002B5906" w:rsidP="002B590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Interoperability</w:t>
      </w: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: By the help of web services, an application can communicate with other application developed in any language.</w:t>
      </w:r>
    </w:p>
    <w:p w:rsidR="002B5906" w:rsidRPr="002B5906" w:rsidRDefault="002B5906" w:rsidP="002B590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Reusability</w:t>
      </w: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: We can expose the web service so that other applications can use it.</w:t>
      </w:r>
    </w:p>
    <w:p w:rsidR="002B5906" w:rsidRPr="002B5906" w:rsidRDefault="002B5906" w:rsidP="002B5906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Modularity</w:t>
      </w: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: By the help of web service, we can create a service for a specific task such as tax calculation etc.</w:t>
      </w:r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B5906">
          <w:rPr>
            <w:rFonts w:ascii="Verdana" w:eastAsia="Times New Roman" w:hAnsi="Verdana" w:cs="Times New Roman"/>
            <w:color w:val="008000"/>
            <w:sz w:val="20"/>
            <w:szCs w:val="20"/>
            <w:shd w:val="clear" w:color="auto" w:fill="FFFFFF"/>
          </w:rPr>
          <w:t>More details...</w:t>
        </w:r>
      </w:hyperlink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0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5906">
        <w:rPr>
          <w:rFonts w:ascii="Helvetica" w:eastAsia="Times New Roman" w:hAnsi="Helvetica" w:cs="Helvetica"/>
          <w:color w:val="610B4B"/>
          <w:sz w:val="32"/>
          <w:szCs w:val="32"/>
        </w:rPr>
        <w:t>4) What are the different types of web services?</w: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There are two types of web services:</w:t>
      </w:r>
    </w:p>
    <w:p w:rsidR="002B5906" w:rsidRPr="002B5906" w:rsidRDefault="002B5906" w:rsidP="002B590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SOAP</w:t>
      </w:r>
    </w:p>
    <w:p w:rsidR="002B5906" w:rsidRPr="002B5906" w:rsidRDefault="002B5906" w:rsidP="002B590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RESTful</w:t>
      </w:r>
      <w:proofErr w:type="spellEnd"/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0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5906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5) What are the main features of web services?</w: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Following is a list of main features of web services:</w:t>
      </w:r>
    </w:p>
    <w:p w:rsidR="002B5906" w:rsidRPr="002B5906" w:rsidRDefault="002B5906" w:rsidP="002B590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It is available over the Internet or private (intranet) networks.</w:t>
      </w:r>
    </w:p>
    <w:p w:rsidR="002B5906" w:rsidRPr="002B5906" w:rsidRDefault="002B5906" w:rsidP="002B590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It uses a standardized XML messaging system.</w:t>
      </w:r>
    </w:p>
    <w:p w:rsidR="002B5906" w:rsidRPr="002B5906" w:rsidRDefault="002B5906" w:rsidP="002B590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It is not tied to any one operating system or programming language.</w:t>
      </w:r>
    </w:p>
    <w:p w:rsidR="002B5906" w:rsidRPr="002B5906" w:rsidRDefault="002B5906" w:rsidP="002B590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It is self-describing via a common XML grammar.</w:t>
      </w:r>
    </w:p>
    <w:p w:rsidR="002B5906" w:rsidRPr="002B5906" w:rsidRDefault="002B5906" w:rsidP="002B590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It is discoverable via a simple find mechanism.</w:t>
      </w:r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0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5906">
        <w:rPr>
          <w:rFonts w:ascii="Helvetica" w:eastAsia="Times New Roman" w:hAnsi="Helvetica" w:cs="Helvetica"/>
          <w:color w:val="610B4B"/>
          <w:sz w:val="32"/>
          <w:szCs w:val="32"/>
        </w:rPr>
        <w:t>6) What is SOAP?</w: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SOAP stands for Simple Object Access Protocol. It is a XML-based protocol for accessing web services. </w:t>
      </w:r>
      <w:hyperlink r:id="rId9" w:history="1">
        <w:r w:rsidRPr="002B5906">
          <w:rPr>
            <w:rFonts w:ascii="Verdana" w:eastAsia="Times New Roman" w:hAnsi="Verdana" w:cs="Times New Roman"/>
            <w:color w:val="008000"/>
            <w:sz w:val="20"/>
            <w:szCs w:val="20"/>
          </w:rPr>
          <w:t>More details...</w:t>
        </w:r>
      </w:hyperlink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0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B5906">
        <w:rPr>
          <w:rFonts w:ascii="Helvetica" w:eastAsia="Times New Roman" w:hAnsi="Helvetica" w:cs="Helvetica"/>
          <w:color w:val="610B4B"/>
          <w:sz w:val="32"/>
          <w:szCs w:val="32"/>
        </w:rPr>
        <w:t>7) What are the advantages of SOAP web services?</w:t>
      </w:r>
    </w:p>
    <w:p w:rsidR="002B5906" w:rsidRPr="002B5906" w:rsidRDefault="002B5906" w:rsidP="002B5906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WS Security</w:t>
      </w:r>
    </w:p>
    <w:p w:rsidR="002B5906" w:rsidRPr="002B5906" w:rsidRDefault="002B5906" w:rsidP="002B5906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Language Independent</w:t>
      </w:r>
    </w:p>
    <w:p w:rsidR="002B5906" w:rsidRPr="002B5906" w:rsidRDefault="002B5906" w:rsidP="002B5906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5906">
        <w:rPr>
          <w:rFonts w:ascii="Verdana" w:eastAsia="Times New Roman" w:hAnsi="Verdana" w:cs="Times New Roman"/>
          <w:color w:val="000000"/>
          <w:sz w:val="20"/>
          <w:szCs w:val="20"/>
        </w:rPr>
        <w:t>Platform Independent</w:t>
      </w:r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B5906">
          <w:rPr>
            <w:rFonts w:ascii="Verdana" w:eastAsia="Times New Roman" w:hAnsi="Verdana" w:cs="Times New Roman"/>
            <w:color w:val="008000"/>
            <w:sz w:val="20"/>
            <w:szCs w:val="20"/>
            <w:shd w:val="clear" w:color="auto" w:fill="FFFFFF"/>
          </w:rPr>
          <w:t>More details...</w:t>
        </w:r>
      </w:hyperlink>
    </w:p>
    <w:p w:rsidR="002B5906" w:rsidRPr="002B5906" w:rsidRDefault="002B5906" w:rsidP="002B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0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0" w:author="Unknown"/>
          <w:rFonts w:ascii="Helvetica" w:eastAsia="Times New Roman" w:hAnsi="Helvetica" w:cs="Helvetica"/>
          <w:color w:val="610B4B"/>
          <w:sz w:val="32"/>
          <w:szCs w:val="32"/>
        </w:rPr>
      </w:pPr>
      <w:ins w:id="1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8) What are the disadvantages of SOAP web services?</w:t>
        </w:r>
      </w:ins>
    </w:p>
    <w:p w:rsidR="002B5906" w:rsidRPr="002B5906" w:rsidRDefault="002B5906" w:rsidP="002B5906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Slow</w:t>
        </w:r>
      </w:ins>
    </w:p>
    <w:p w:rsidR="002B5906" w:rsidRPr="002B5906" w:rsidRDefault="002B5906" w:rsidP="002B5906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5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WSDL Dependent</w:t>
        </w:r>
      </w:ins>
    </w:p>
    <w:p w:rsidR="002B5906" w:rsidRPr="002B5906" w:rsidRDefault="002B5906" w:rsidP="002B5906">
      <w:pPr>
        <w:spacing w:after="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2B5906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"https://www.javatpoint.com/soap-web-services" </w:instrText>
        </w:r>
        <w:r w:rsidRPr="002B5906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2B5906">
          <w:rPr>
            <w:rFonts w:ascii="Verdana" w:eastAsia="Times New Roman" w:hAnsi="Verdana" w:cs="Times New Roman"/>
            <w:color w:val="008000"/>
            <w:sz w:val="20"/>
            <w:szCs w:val="20"/>
            <w:shd w:val="clear" w:color="auto" w:fill="FFFFFF"/>
          </w:rPr>
          <w:t>More details...</w:t>
        </w:r>
        <w:r w:rsidRPr="002B5906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2B5906" w:rsidRPr="002B5906" w:rsidRDefault="002B5906" w:rsidP="002B5906">
      <w:pPr>
        <w:spacing w:after="0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3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10" w:author="Unknown"/>
          <w:rFonts w:ascii="Helvetica" w:eastAsia="Times New Roman" w:hAnsi="Helvetica" w:cs="Helvetica"/>
          <w:color w:val="610B4B"/>
          <w:sz w:val="32"/>
          <w:szCs w:val="32"/>
        </w:rPr>
      </w:pPr>
      <w:ins w:id="11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9) What are the main features of SOAP?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3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The following list specifies the features of SOAP:</w:t>
        </w:r>
      </w:ins>
    </w:p>
    <w:p w:rsidR="002B5906" w:rsidRPr="002B5906" w:rsidRDefault="002B5906" w:rsidP="002B5906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5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SOAP is a communication protocol.</w:t>
        </w:r>
      </w:ins>
    </w:p>
    <w:p w:rsidR="002B5906" w:rsidRPr="002B5906" w:rsidRDefault="002B5906" w:rsidP="002B5906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7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lastRenderedPageBreak/>
          <w:t>SOAP is used for communication between applications.</w:t>
        </w:r>
      </w:ins>
    </w:p>
    <w:p w:rsidR="002B5906" w:rsidRPr="002B5906" w:rsidRDefault="002B5906" w:rsidP="002B5906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9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SOAP is a format for sending messages.</w:t>
        </w:r>
      </w:ins>
    </w:p>
    <w:p w:rsidR="002B5906" w:rsidRPr="002B5906" w:rsidRDefault="002B5906" w:rsidP="002B5906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1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SOAP is designed to communicate via Internet.</w:t>
        </w:r>
      </w:ins>
    </w:p>
    <w:p w:rsidR="002B5906" w:rsidRPr="002B5906" w:rsidRDefault="002B5906" w:rsidP="002B5906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3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SOAP is platform independent.</w:t>
        </w:r>
      </w:ins>
    </w:p>
    <w:p w:rsidR="002B5906" w:rsidRPr="002B5906" w:rsidRDefault="002B5906" w:rsidP="002B5906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5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SOAP is language independent.</w:t>
        </w:r>
      </w:ins>
    </w:p>
    <w:p w:rsidR="002B5906" w:rsidRPr="002B5906" w:rsidRDefault="002B5906" w:rsidP="002B5906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7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SOAP is simple and extensible.</w:t>
        </w:r>
      </w:ins>
    </w:p>
    <w:p w:rsidR="002B5906" w:rsidRPr="002B5906" w:rsidRDefault="002B5906" w:rsidP="002B5906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9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SOAP allows you to get around firewalls.</w:t>
        </w:r>
      </w:ins>
    </w:p>
    <w:p w:rsidR="002B5906" w:rsidRPr="002B5906" w:rsidRDefault="002B5906" w:rsidP="002B5906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1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SOAP will be developed as a W3C standard.</w:t>
        </w:r>
      </w:ins>
    </w:p>
    <w:p w:rsidR="002B5906" w:rsidRPr="002B5906" w:rsidRDefault="002B5906" w:rsidP="002B5906">
      <w:pPr>
        <w:spacing w:after="0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</w:rPr>
      </w:pPr>
      <w:ins w:id="33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4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34" w:author="Unknown"/>
          <w:rFonts w:ascii="Helvetica" w:eastAsia="Times New Roman" w:hAnsi="Helvetica" w:cs="Helvetica"/>
          <w:color w:val="610B4B"/>
          <w:sz w:val="32"/>
          <w:szCs w:val="32"/>
        </w:rPr>
      </w:pPr>
      <w:ins w:id="35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10) What is WSDL?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7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WSDL stands for Web Services Description Language. It is </w:t>
        </w:r>
        <w:proofErr w:type="gramStart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a</w:t>
        </w:r>
        <w:proofErr w:type="gramEnd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xml document containing information about web services such as method name, method parameter etc. 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begin"/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instrText xml:space="preserve"> HYPERLINK "https://www.javatpoint.com/web-service-components" </w:instrTex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separate"/>
        </w:r>
        <w:r w:rsidRPr="002B5906">
          <w:rPr>
            <w:rFonts w:ascii="Verdana" w:eastAsia="Times New Roman" w:hAnsi="Verdana" w:cs="Times New Roman"/>
            <w:color w:val="008000"/>
            <w:sz w:val="20"/>
            <w:szCs w:val="20"/>
          </w:rPr>
          <w:t>More details...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end"/>
        </w:r>
      </w:ins>
    </w:p>
    <w:p w:rsidR="002B5906" w:rsidRPr="002B5906" w:rsidRDefault="002B5906" w:rsidP="002B5906">
      <w:pPr>
        <w:spacing w:after="0" w:line="240" w:lineRule="auto"/>
        <w:rPr>
          <w:ins w:id="38" w:author="Unknown"/>
          <w:rFonts w:ascii="Times New Roman" w:eastAsia="Times New Roman" w:hAnsi="Times New Roman" w:cs="Times New Roman"/>
          <w:sz w:val="24"/>
          <w:szCs w:val="24"/>
        </w:rPr>
      </w:pPr>
      <w:ins w:id="39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5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40" w:author="Unknown"/>
          <w:rFonts w:ascii="Helvetica" w:eastAsia="Times New Roman" w:hAnsi="Helvetica" w:cs="Helvetica"/>
          <w:color w:val="610B4B"/>
          <w:sz w:val="32"/>
          <w:szCs w:val="32"/>
        </w:rPr>
      </w:pPr>
      <w:ins w:id="41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11) What is UDDI?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43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UDDI stands for Universal Description, Discovery and Integration. It is a XML based framework for describing, discovering and integrating web services. It contains a list of available web services. WSDL is the part of UDDI. 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begin"/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instrText xml:space="preserve"> HYPERLINK "https://www.javatpoint.com/web-service-components" </w:instrTex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separate"/>
        </w:r>
        <w:r w:rsidRPr="002B5906">
          <w:rPr>
            <w:rFonts w:ascii="Verdana" w:eastAsia="Times New Roman" w:hAnsi="Verdana" w:cs="Times New Roman"/>
            <w:color w:val="008000"/>
            <w:sz w:val="20"/>
            <w:szCs w:val="20"/>
          </w:rPr>
          <w:t>More details...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end"/>
        </w:r>
      </w:ins>
    </w:p>
    <w:p w:rsidR="002B5906" w:rsidRPr="002B5906" w:rsidRDefault="002B5906" w:rsidP="002B5906">
      <w:pPr>
        <w:spacing w:after="0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</w:rPr>
      </w:pPr>
      <w:ins w:id="45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6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46" w:author="Unknown"/>
          <w:rFonts w:ascii="Helvetica" w:eastAsia="Times New Roman" w:hAnsi="Helvetica" w:cs="Helvetica"/>
          <w:color w:val="610B4B"/>
          <w:sz w:val="32"/>
          <w:szCs w:val="32"/>
        </w:rPr>
      </w:pPr>
      <w:ins w:id="47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 xml:space="preserve">12) What </w:t>
        </w:r>
        <w:proofErr w:type="gramStart"/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 xml:space="preserve">is </w:t>
        </w:r>
        <w:proofErr w:type="spellStart"/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RESTful</w:t>
        </w:r>
        <w:proofErr w:type="spellEnd"/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 xml:space="preserve"> web services</w:t>
        </w:r>
        <w:proofErr w:type="gramEnd"/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49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REST stands for </w:t>
        </w:r>
        <w:proofErr w:type="spellStart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REpresentational</w:t>
        </w:r>
        <w:proofErr w:type="spellEnd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State Transfer. It is </w:t>
        </w:r>
        <w:proofErr w:type="spellStart"/>
        <w:proofErr w:type="gramStart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a</w:t>
        </w:r>
        <w:proofErr w:type="spellEnd"/>
        <w:proofErr w:type="gramEnd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architectural style. It is not a protocol like SOAP. 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begin"/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instrText xml:space="preserve"> HYPERLINK "https://www.javatpoint.com/restful-web-services" </w:instrTex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separate"/>
        </w:r>
        <w:r w:rsidRPr="002B5906">
          <w:rPr>
            <w:rFonts w:ascii="Verdana" w:eastAsia="Times New Roman" w:hAnsi="Verdana" w:cs="Times New Roman"/>
            <w:color w:val="008000"/>
            <w:sz w:val="20"/>
            <w:szCs w:val="20"/>
          </w:rPr>
          <w:t>More details...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end"/>
        </w:r>
      </w:ins>
    </w:p>
    <w:p w:rsidR="002B5906" w:rsidRPr="002B5906" w:rsidRDefault="002B5906" w:rsidP="002B5906">
      <w:pPr>
        <w:spacing w:after="0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</w:rPr>
      </w:pPr>
      <w:ins w:id="51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7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52" w:author="Unknown"/>
          <w:rFonts w:ascii="Helvetica" w:eastAsia="Times New Roman" w:hAnsi="Helvetica" w:cs="Helvetica"/>
          <w:color w:val="610B4B"/>
          <w:sz w:val="32"/>
          <w:szCs w:val="32"/>
        </w:rPr>
      </w:pPr>
      <w:ins w:id="53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 xml:space="preserve">13) What are the advantages of </w:t>
        </w:r>
        <w:proofErr w:type="spellStart"/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RESTful</w:t>
        </w:r>
        <w:proofErr w:type="spellEnd"/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 xml:space="preserve"> web services?</w:t>
        </w:r>
      </w:ins>
    </w:p>
    <w:p w:rsidR="002B5906" w:rsidRPr="002B5906" w:rsidRDefault="002B5906" w:rsidP="002B5906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55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Fast</w:t>
        </w:r>
      </w:ins>
    </w:p>
    <w:p w:rsidR="002B5906" w:rsidRPr="002B5906" w:rsidRDefault="002B5906" w:rsidP="002B5906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57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Language Independent</w:t>
        </w:r>
      </w:ins>
    </w:p>
    <w:p w:rsidR="002B5906" w:rsidRPr="002B5906" w:rsidRDefault="002B5906" w:rsidP="002B5906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59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Platform Independent</w:t>
        </w:r>
      </w:ins>
    </w:p>
    <w:p w:rsidR="002B5906" w:rsidRPr="002B5906" w:rsidRDefault="002B5906" w:rsidP="002B5906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61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Can use SOAP.</w:t>
        </w:r>
      </w:ins>
    </w:p>
    <w:p w:rsidR="002B5906" w:rsidRPr="002B5906" w:rsidRDefault="002B5906" w:rsidP="002B5906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63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lastRenderedPageBreak/>
          <w:t>Allows different data format.</w:t>
        </w:r>
      </w:ins>
    </w:p>
    <w:p w:rsidR="002B5906" w:rsidRPr="002B5906" w:rsidRDefault="002B5906" w:rsidP="002B5906">
      <w:pPr>
        <w:spacing w:after="0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</w:rPr>
      </w:pPr>
      <w:ins w:id="65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2B5906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"https://www.javatpoint.com/restful-web-services" </w:instrText>
        </w:r>
        <w:r w:rsidRPr="002B5906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2B5906">
          <w:rPr>
            <w:rFonts w:ascii="Verdana" w:eastAsia="Times New Roman" w:hAnsi="Verdana" w:cs="Times New Roman"/>
            <w:color w:val="008000"/>
            <w:sz w:val="20"/>
            <w:szCs w:val="20"/>
            <w:shd w:val="clear" w:color="auto" w:fill="FFFFFF"/>
          </w:rPr>
          <w:t>More details...</w:t>
        </w:r>
        <w:r w:rsidRPr="002B5906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2B5906" w:rsidRPr="002B5906" w:rsidRDefault="002B5906" w:rsidP="002B5906">
      <w:pPr>
        <w:spacing w:after="0" w:line="240" w:lineRule="auto"/>
        <w:rPr>
          <w:ins w:id="66" w:author="Unknown"/>
          <w:rFonts w:ascii="Times New Roman" w:eastAsia="Times New Roman" w:hAnsi="Times New Roman" w:cs="Times New Roman"/>
          <w:sz w:val="24"/>
          <w:szCs w:val="24"/>
        </w:rPr>
      </w:pPr>
      <w:ins w:id="67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8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68" w:author="Unknown"/>
          <w:rFonts w:ascii="Helvetica" w:eastAsia="Times New Roman" w:hAnsi="Helvetica" w:cs="Helvetica"/>
          <w:color w:val="610B4B"/>
          <w:sz w:val="32"/>
          <w:szCs w:val="32"/>
        </w:rPr>
      </w:pPr>
      <w:ins w:id="69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 xml:space="preserve">12) What is the difference between SOAP and REST web </w:t>
        </w:r>
        <w:bookmarkStart w:id="70" w:name="_GoBack"/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services?</w:t>
        </w:r>
      </w:ins>
    </w:p>
    <w:tbl>
      <w:tblPr>
        <w:tblW w:w="10634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4019"/>
        <w:gridCol w:w="5947"/>
      </w:tblGrid>
      <w:tr w:rsidR="002B5906" w:rsidRPr="002B5906" w:rsidTr="002B5906">
        <w:trPr>
          <w:trHeight w:val="315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bookmarkEnd w:id="70"/>
          <w:p w:rsidR="002B5906" w:rsidRPr="002B5906" w:rsidRDefault="002B5906" w:rsidP="002B5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5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5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SOAP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B5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REST</w:t>
            </w:r>
          </w:p>
        </w:tc>
      </w:tr>
      <w:tr w:rsidR="002B5906" w:rsidRPr="002B5906" w:rsidTr="002B5906">
        <w:trPr>
          <w:trHeight w:val="362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SOAP is a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protocol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 is an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architectural style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B5906" w:rsidRPr="002B5906" w:rsidTr="002B5906">
        <w:trPr>
          <w:trHeight w:val="72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SOAP stands for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Simple Object Access Protocol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 stands for </w:t>
            </w:r>
            <w:proofErr w:type="spellStart"/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REpresentational</w:t>
            </w:r>
            <w:proofErr w:type="spellEnd"/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State Transfer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B5906" w:rsidRPr="002B5906" w:rsidTr="002B5906">
        <w:trPr>
          <w:trHeight w:val="72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SOAP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can't use REST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because it is a protocol.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 use SOAP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web services because it is a concept and can use any protocol like HTTP, SOAP.</w:t>
            </w:r>
          </w:p>
        </w:tc>
      </w:tr>
      <w:tr w:rsidR="002B5906" w:rsidRPr="002B5906" w:rsidTr="002B5906">
        <w:trPr>
          <w:trHeight w:val="72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SOAP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uses services interfaces to expose the business logic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uses URI to expose business logic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B5906" w:rsidRPr="002B5906" w:rsidTr="002B5906">
        <w:trPr>
          <w:trHeight w:val="72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SOAP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defines standards 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be strictly followed.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 does not define too much standards like SOAP.</w:t>
            </w:r>
          </w:p>
        </w:tc>
      </w:tr>
      <w:tr w:rsidR="002B5906" w:rsidRPr="002B5906" w:rsidTr="002B5906">
        <w:trPr>
          <w:trHeight w:val="724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SOAP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permits XML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 format only.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906" w:rsidRPr="002B5906" w:rsidRDefault="002B5906" w:rsidP="002B590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REST </w:t>
            </w:r>
            <w:r w:rsidRPr="002B590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permits different</w:t>
            </w:r>
            <w:r w:rsidRPr="002B590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 format such as Plain text, HTML, XML, JSON etc.</w:t>
            </w:r>
          </w:p>
        </w:tc>
      </w:tr>
    </w:tbl>
    <w:p w:rsidR="002B5906" w:rsidRPr="002B5906" w:rsidRDefault="002B5906" w:rsidP="002B5906">
      <w:pPr>
        <w:spacing w:after="0" w:line="240" w:lineRule="auto"/>
        <w:rPr>
          <w:ins w:id="71" w:author="Unknown"/>
          <w:rFonts w:ascii="Times New Roman" w:eastAsia="Times New Roman" w:hAnsi="Times New Roman" w:cs="Times New Roman"/>
          <w:sz w:val="24"/>
          <w:szCs w:val="24"/>
        </w:rPr>
      </w:pPr>
      <w:ins w:id="72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2B5906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"https://www.javatpoint.com/soap-vs-rest-web-services" </w:instrText>
        </w:r>
        <w:r w:rsidRPr="002B5906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2B5906">
          <w:rPr>
            <w:rFonts w:ascii="Verdana" w:eastAsia="Times New Roman" w:hAnsi="Verdana" w:cs="Times New Roman"/>
            <w:color w:val="008000"/>
            <w:sz w:val="20"/>
            <w:szCs w:val="20"/>
            <w:shd w:val="clear" w:color="auto" w:fill="FFFFFF"/>
          </w:rPr>
          <w:t>More details...</w:t>
        </w:r>
        <w:r w:rsidRPr="002B5906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2B5906" w:rsidRPr="002B5906" w:rsidRDefault="002B5906" w:rsidP="002B5906">
      <w:pPr>
        <w:spacing w:after="0" w:line="240" w:lineRule="auto"/>
        <w:rPr>
          <w:ins w:id="73" w:author="Unknown"/>
          <w:rFonts w:ascii="Times New Roman" w:eastAsia="Times New Roman" w:hAnsi="Times New Roman" w:cs="Times New Roman"/>
          <w:sz w:val="24"/>
          <w:szCs w:val="24"/>
        </w:rPr>
      </w:pPr>
      <w:ins w:id="74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9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75" w:author="Unknown"/>
          <w:rFonts w:ascii="Helvetica" w:eastAsia="Times New Roman" w:hAnsi="Helvetica" w:cs="Helvetica"/>
          <w:color w:val="610B4B"/>
          <w:sz w:val="32"/>
          <w:szCs w:val="32"/>
        </w:rPr>
      </w:pPr>
      <w:ins w:id="76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13) What is SOA?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7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78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SOA stands for Service Oriented Architecture. It is a design pattern to provide services to other application through protocol. 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begin"/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instrText xml:space="preserve"> HYPERLINK "https://www.javatpoint.com/service-oriented-architecture" </w:instrTex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separate"/>
        </w:r>
        <w:r w:rsidRPr="002B5906">
          <w:rPr>
            <w:rFonts w:ascii="Verdana" w:eastAsia="Times New Roman" w:hAnsi="Verdana" w:cs="Times New Roman"/>
            <w:color w:val="008000"/>
            <w:sz w:val="20"/>
            <w:szCs w:val="20"/>
          </w:rPr>
          <w:t>More details...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end"/>
        </w:r>
      </w:ins>
    </w:p>
    <w:p w:rsidR="002B5906" w:rsidRPr="002B5906" w:rsidRDefault="002B5906" w:rsidP="002B5906">
      <w:pPr>
        <w:spacing w:after="0" w:line="240" w:lineRule="auto"/>
        <w:rPr>
          <w:ins w:id="79" w:author="Unknown"/>
          <w:rFonts w:ascii="Times New Roman" w:eastAsia="Times New Roman" w:hAnsi="Times New Roman" w:cs="Times New Roman"/>
          <w:sz w:val="24"/>
          <w:szCs w:val="24"/>
        </w:rPr>
      </w:pPr>
      <w:ins w:id="80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40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81" w:author="Unknown"/>
          <w:rFonts w:ascii="Helvetica" w:eastAsia="Times New Roman" w:hAnsi="Helvetica" w:cs="Helvetica"/>
          <w:color w:val="610B4B"/>
          <w:sz w:val="32"/>
          <w:szCs w:val="32"/>
        </w:rPr>
      </w:pPr>
      <w:ins w:id="82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14) What tools are used to test web services?</w:t>
        </w:r>
      </w:ins>
    </w:p>
    <w:p w:rsidR="002B5906" w:rsidRPr="002B5906" w:rsidRDefault="002B5906" w:rsidP="002B5906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ins w:id="83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ins w:id="84" w:author="Unknown">
        <w:r w:rsidRPr="002B5906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</w:rPr>
          <w:t>SoapUI</w:t>
        </w:r>
        <w:proofErr w:type="spellEnd"/>
        <w:r w:rsidRPr="002B5906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</w:rPr>
          <w:t xml:space="preserve"> tool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 for testing SOAP and </w:t>
        </w:r>
        <w:proofErr w:type="spellStart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RESTful</w:t>
        </w:r>
        <w:proofErr w:type="spellEnd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web services</w:t>
        </w:r>
      </w:ins>
    </w:p>
    <w:p w:rsidR="002B5906" w:rsidRPr="002B5906" w:rsidRDefault="002B5906" w:rsidP="002B5906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ins w:id="8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86" w:author="Unknown">
        <w:r w:rsidRPr="002B5906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</w:rPr>
          <w:t>Poster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 for </w:t>
        </w:r>
        <w:proofErr w:type="spellStart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firefox</w:t>
        </w:r>
        <w:proofErr w:type="spellEnd"/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browser</w:t>
        </w:r>
      </w:ins>
    </w:p>
    <w:p w:rsidR="002B5906" w:rsidRPr="002B5906" w:rsidRDefault="002B5906" w:rsidP="002B5906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ins w:id="8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88" w:author="Unknown">
        <w:r w:rsidRPr="002B5906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</w:rPr>
          <w:t>Postman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 extension for Chrome</w:t>
        </w:r>
      </w:ins>
    </w:p>
    <w:p w:rsidR="002B5906" w:rsidRPr="002B5906" w:rsidRDefault="002B5906" w:rsidP="002B5906">
      <w:pPr>
        <w:spacing w:after="0" w:line="240" w:lineRule="auto"/>
        <w:rPr>
          <w:ins w:id="89" w:author="Unknown"/>
          <w:rFonts w:ascii="Times New Roman" w:eastAsia="Times New Roman" w:hAnsi="Times New Roman" w:cs="Times New Roman"/>
          <w:sz w:val="24"/>
          <w:szCs w:val="24"/>
        </w:rPr>
      </w:pPr>
      <w:ins w:id="90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pict>
            <v:rect id="_x0000_i1041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91" w:author="Unknown"/>
          <w:rFonts w:ascii="Helvetica" w:eastAsia="Times New Roman" w:hAnsi="Helvetica" w:cs="Helvetica"/>
          <w:color w:val="610B4B"/>
          <w:sz w:val="32"/>
          <w:szCs w:val="32"/>
        </w:rPr>
      </w:pPr>
      <w:ins w:id="92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15) What is the advantage of XML in web service?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9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94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In Web service, an XML is used to tag the data, format the data.</w:t>
        </w:r>
      </w:ins>
    </w:p>
    <w:p w:rsidR="002B5906" w:rsidRPr="002B5906" w:rsidRDefault="002B5906" w:rsidP="002B5906">
      <w:pPr>
        <w:spacing w:after="0" w:line="240" w:lineRule="auto"/>
        <w:rPr>
          <w:ins w:id="95" w:author="Unknown"/>
          <w:rFonts w:ascii="Times New Roman" w:eastAsia="Times New Roman" w:hAnsi="Times New Roman" w:cs="Times New Roman"/>
          <w:sz w:val="24"/>
          <w:szCs w:val="24"/>
        </w:rPr>
      </w:pPr>
      <w:ins w:id="96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42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97" w:author="Unknown"/>
          <w:rFonts w:ascii="Helvetica" w:eastAsia="Times New Roman" w:hAnsi="Helvetica" w:cs="Helvetica"/>
          <w:color w:val="610B4B"/>
          <w:sz w:val="32"/>
          <w:szCs w:val="32"/>
        </w:rPr>
      </w:pPr>
      <w:ins w:id="98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16) What is the usage of WSDL in a web service?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9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00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WSDL is used in web service to describe the availability of service.</w:t>
        </w:r>
      </w:ins>
    </w:p>
    <w:p w:rsidR="002B5906" w:rsidRPr="002B5906" w:rsidRDefault="002B5906" w:rsidP="002B5906">
      <w:pPr>
        <w:spacing w:after="0" w:line="240" w:lineRule="auto"/>
        <w:rPr>
          <w:ins w:id="101" w:author="Unknown"/>
          <w:rFonts w:ascii="Times New Roman" w:eastAsia="Times New Roman" w:hAnsi="Times New Roman" w:cs="Times New Roman"/>
          <w:sz w:val="24"/>
          <w:szCs w:val="24"/>
        </w:rPr>
      </w:pPr>
      <w:ins w:id="102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43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103" w:author="Unknown"/>
          <w:rFonts w:ascii="Helvetica" w:eastAsia="Times New Roman" w:hAnsi="Helvetica" w:cs="Helvetica"/>
          <w:color w:val="610B4B"/>
          <w:sz w:val="32"/>
          <w:szCs w:val="32"/>
        </w:rPr>
      </w:pPr>
      <w:ins w:id="104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17) What is Interoperability in Web services?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0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06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Web services facilitate various applications to communicate with each other and share data and services among themselves. Other applications can also use the web services. For example, a VB or .NET application can communicate with a Java web services and vice versa. Web services are used to make the application platform and technology independent.</w:t>
        </w:r>
      </w:ins>
    </w:p>
    <w:p w:rsidR="002B5906" w:rsidRPr="002B5906" w:rsidRDefault="002B5906" w:rsidP="002B5906">
      <w:pPr>
        <w:spacing w:after="0" w:line="240" w:lineRule="auto"/>
        <w:rPr>
          <w:ins w:id="107" w:author="Unknown"/>
          <w:rFonts w:ascii="Times New Roman" w:eastAsia="Times New Roman" w:hAnsi="Times New Roman" w:cs="Times New Roman"/>
          <w:sz w:val="24"/>
          <w:szCs w:val="24"/>
        </w:rPr>
      </w:pPr>
      <w:ins w:id="108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44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109" w:author="Unknown"/>
          <w:rFonts w:ascii="Helvetica" w:eastAsia="Times New Roman" w:hAnsi="Helvetica" w:cs="Helvetica"/>
          <w:color w:val="610B4B"/>
          <w:sz w:val="32"/>
          <w:szCs w:val="32"/>
        </w:rPr>
      </w:pPr>
      <w:ins w:id="110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18) Explain the loosely coupled architecture of web services.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1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12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A consumer of a web service is not tied to that web service directly. The web service interface can change over time without compromising the client's ability to interact with the service. A tightly coupled system implies that the client and server logic are closely tied to one another, implying that if one interface changes, the other must be updated. Adopting a loosely coupled architecture tends to make software systems more manageable and facilitates simpler integration between different systems.</w:t>
        </w:r>
      </w:ins>
    </w:p>
    <w:p w:rsidR="002B5906" w:rsidRPr="002B5906" w:rsidRDefault="002B5906" w:rsidP="002B5906">
      <w:pPr>
        <w:spacing w:after="0" w:line="240" w:lineRule="auto"/>
        <w:rPr>
          <w:ins w:id="113" w:author="Unknown"/>
          <w:rFonts w:ascii="Times New Roman" w:eastAsia="Times New Roman" w:hAnsi="Times New Roman" w:cs="Times New Roman"/>
          <w:sz w:val="24"/>
          <w:szCs w:val="24"/>
        </w:rPr>
      </w:pPr>
      <w:ins w:id="114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45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115" w:author="Unknown"/>
          <w:rFonts w:ascii="Helvetica" w:eastAsia="Times New Roman" w:hAnsi="Helvetica" w:cs="Helvetica"/>
          <w:color w:val="610B4B"/>
          <w:sz w:val="32"/>
          <w:szCs w:val="32"/>
        </w:rPr>
      </w:pPr>
      <w:ins w:id="116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19) What are the advantages of having XML based Web services?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1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18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Using XML eliminates any networking, operating system, or platform binding. So Web Services based applications are highly interoperable application at their core level.</w:t>
        </w:r>
      </w:ins>
    </w:p>
    <w:p w:rsidR="002B5906" w:rsidRPr="002B5906" w:rsidRDefault="002B5906" w:rsidP="002B5906">
      <w:pPr>
        <w:spacing w:after="0" w:line="240" w:lineRule="auto"/>
        <w:rPr>
          <w:ins w:id="119" w:author="Unknown"/>
          <w:rFonts w:ascii="Times New Roman" w:eastAsia="Times New Roman" w:hAnsi="Times New Roman" w:cs="Times New Roman"/>
          <w:sz w:val="24"/>
          <w:szCs w:val="24"/>
        </w:rPr>
      </w:pPr>
      <w:ins w:id="120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46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121" w:author="Unknown"/>
          <w:rFonts w:ascii="Helvetica" w:eastAsia="Times New Roman" w:hAnsi="Helvetica" w:cs="Helvetica"/>
          <w:color w:val="610B4B"/>
          <w:sz w:val="32"/>
          <w:szCs w:val="32"/>
        </w:rPr>
      </w:pPr>
      <w:ins w:id="122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20) What do you mean by synchronicity?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2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24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Synchronicity is used to bind the client to the execution of the service. In synchronous invocations, the client blocks and waits for the service to complete its operation before </w:t>
        </w:r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lastRenderedPageBreak/>
          <w:t>continuing. On the other hand, synchronous operations facilitate a client to invoke a service and then execute other functions.</w:t>
        </w:r>
      </w:ins>
    </w:p>
    <w:p w:rsidR="002B5906" w:rsidRPr="002B5906" w:rsidRDefault="002B5906" w:rsidP="002B5906">
      <w:pPr>
        <w:spacing w:after="0" w:line="240" w:lineRule="auto"/>
        <w:rPr>
          <w:ins w:id="125" w:author="Unknown"/>
          <w:rFonts w:ascii="Times New Roman" w:eastAsia="Times New Roman" w:hAnsi="Times New Roman" w:cs="Times New Roman"/>
          <w:sz w:val="24"/>
          <w:szCs w:val="24"/>
        </w:rPr>
      </w:pPr>
      <w:ins w:id="126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47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127" w:author="Unknown"/>
          <w:rFonts w:ascii="Helvetica" w:eastAsia="Times New Roman" w:hAnsi="Helvetica" w:cs="Helvetica"/>
          <w:color w:val="610B4B"/>
          <w:sz w:val="32"/>
          <w:szCs w:val="32"/>
        </w:rPr>
      </w:pPr>
      <w:ins w:id="128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21) What is the usage of Service Transport Layer in Web service protocol stack?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2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30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The Service Transport Layer is used to transport messages between applications.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3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32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This layer includes Hyper Text Transport Protocol (HTTP), Simple Mail Transfer Protocol (SMTP), File Transfer Protocol (FTP), and newer protocols like Blocks Extensible Exchange Protocol (BEEP).</w:t>
        </w:r>
      </w:ins>
    </w:p>
    <w:p w:rsidR="002B5906" w:rsidRPr="002B5906" w:rsidRDefault="002B5906" w:rsidP="002B5906">
      <w:pPr>
        <w:spacing w:after="0" w:line="240" w:lineRule="auto"/>
        <w:rPr>
          <w:ins w:id="133" w:author="Unknown"/>
          <w:rFonts w:ascii="Times New Roman" w:eastAsia="Times New Roman" w:hAnsi="Times New Roman" w:cs="Times New Roman"/>
          <w:sz w:val="24"/>
          <w:szCs w:val="24"/>
        </w:rPr>
      </w:pPr>
      <w:ins w:id="134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48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135" w:author="Unknown"/>
          <w:rFonts w:ascii="Helvetica" w:eastAsia="Times New Roman" w:hAnsi="Helvetica" w:cs="Helvetica"/>
          <w:color w:val="610B4B"/>
          <w:sz w:val="32"/>
          <w:szCs w:val="32"/>
        </w:rPr>
      </w:pPr>
      <w:ins w:id="136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22) What is the usage of Service Description layer in Web Service Protocol Stack?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3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38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The Service Description layer is used to describe the public interface to a specific web service. Currently, service description is handled via the Web Service Description Language (WSDL).</w:t>
        </w:r>
      </w:ins>
    </w:p>
    <w:p w:rsidR="002B5906" w:rsidRPr="002B5906" w:rsidRDefault="002B5906" w:rsidP="002B5906">
      <w:pPr>
        <w:spacing w:after="0" w:line="240" w:lineRule="auto"/>
        <w:rPr>
          <w:ins w:id="139" w:author="Unknown"/>
          <w:rFonts w:ascii="Times New Roman" w:eastAsia="Times New Roman" w:hAnsi="Times New Roman" w:cs="Times New Roman"/>
          <w:sz w:val="24"/>
          <w:szCs w:val="24"/>
        </w:rPr>
      </w:pPr>
      <w:ins w:id="140" w:author="Unknown">
        <w:r w:rsidRPr="002B5906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49" style="width:0;height:.75pt" o:hralign="left" o:hrstd="t" o:hrnoshade="t" o:hr="t" fillcolor="#d4d4d4" stroked="f"/>
          </w:pic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141" w:author="Unknown"/>
          <w:rFonts w:ascii="Helvetica" w:eastAsia="Times New Roman" w:hAnsi="Helvetica" w:cs="Helvetica"/>
          <w:color w:val="610B4B"/>
          <w:sz w:val="32"/>
          <w:szCs w:val="32"/>
        </w:rPr>
      </w:pPr>
      <w:ins w:id="142" w:author="Unknown">
        <w:r w:rsidRPr="002B5906">
          <w:rPr>
            <w:rFonts w:ascii="Helvetica" w:eastAsia="Times New Roman" w:hAnsi="Helvetica" w:cs="Helvetica"/>
            <w:color w:val="610B4B"/>
            <w:sz w:val="32"/>
            <w:szCs w:val="32"/>
          </w:rPr>
          <w:t>23) What is the usage of Service Discovery layer in Web Service Protocol Stack?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4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44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The Service Discovery layer is used for centralizing services into a common registry and providing easy publish/find functionality.</w:t>
        </w:r>
      </w:ins>
    </w:p>
    <w:p w:rsidR="002B5906" w:rsidRPr="002B5906" w:rsidRDefault="002B5906" w:rsidP="002B5906">
      <w:pPr>
        <w:shd w:val="clear" w:color="auto" w:fill="FFFFFF"/>
        <w:spacing w:before="100" w:beforeAutospacing="1" w:after="100" w:afterAutospacing="1" w:line="240" w:lineRule="auto"/>
        <w:jc w:val="both"/>
        <w:rPr>
          <w:ins w:id="14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46" w:author="Unknown">
        <w:r w:rsidRPr="002B5906">
          <w:rPr>
            <w:rFonts w:ascii="Verdana" w:eastAsia="Times New Roman" w:hAnsi="Verdana" w:cs="Times New Roman"/>
            <w:color w:val="000000"/>
            <w:sz w:val="20"/>
            <w:szCs w:val="20"/>
          </w:rPr>
          <w:t>Currently, service discovery is handled via Universal Description, Discovery, and Integration (UDDI).</w:t>
        </w:r>
      </w:ins>
    </w:p>
    <w:p w:rsidR="00237290" w:rsidRDefault="002B5906"/>
    <w:sectPr w:rsidR="0023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27E6"/>
    <w:multiLevelType w:val="multilevel"/>
    <w:tmpl w:val="A0382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E5335A9"/>
    <w:multiLevelType w:val="multilevel"/>
    <w:tmpl w:val="9D0EC5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F1F257B"/>
    <w:multiLevelType w:val="multilevel"/>
    <w:tmpl w:val="41665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0834EBD"/>
    <w:multiLevelType w:val="multilevel"/>
    <w:tmpl w:val="D9E60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A851705"/>
    <w:multiLevelType w:val="multilevel"/>
    <w:tmpl w:val="866C6A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4603F63"/>
    <w:multiLevelType w:val="multilevel"/>
    <w:tmpl w:val="F4308F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A621D54"/>
    <w:multiLevelType w:val="multilevel"/>
    <w:tmpl w:val="993AF0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6795544"/>
    <w:multiLevelType w:val="multilevel"/>
    <w:tmpl w:val="A70037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06"/>
    <w:rsid w:val="000D1A47"/>
    <w:rsid w:val="002B5906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5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59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5906"/>
  </w:style>
  <w:style w:type="character" w:styleId="Hyperlink">
    <w:name w:val="Hyperlink"/>
    <w:basedOn w:val="DefaultParagraphFont"/>
    <w:uiPriority w:val="99"/>
    <w:semiHidden/>
    <w:unhideWhenUsed/>
    <w:rsid w:val="002B59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59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5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59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5906"/>
  </w:style>
  <w:style w:type="character" w:styleId="Hyperlink">
    <w:name w:val="Hyperlink"/>
    <w:basedOn w:val="DefaultParagraphFont"/>
    <w:uiPriority w:val="99"/>
    <w:semiHidden/>
    <w:unhideWhenUsed/>
    <w:rsid w:val="002B59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5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what-is-web-servic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tpoint.com/what-is-web-servic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javatpoint.com/soap-web-servic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soap-web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2E6A2-D05B-4DFB-99D8-D5BD55A5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2017-05-22T07:33:00Z</dcterms:created>
  <dcterms:modified xsi:type="dcterms:W3CDTF">2017-05-22T07:36:00Z</dcterms:modified>
</cp:coreProperties>
</file>